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 xml:space="preserve">This submission is posted as a preprint on </w:t>
      </w:r>
      <w:proofErr w:type="spellStart"/>
      <w:r>
        <w:t>bioRxiv</w:t>
      </w:r>
      <w:proofErr w:type="spellEnd"/>
      <w:r>
        <w:t xml:space="preserve">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24A99CE4"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8" w:history="1">
        <w:r w:rsidR="00A53884" w:rsidRPr="006E1D51">
          <w:rPr>
            <w:rStyle w:val="Hyperlink"/>
          </w:rPr>
          <w:t>https://doi.org/10.5281/zenodo.5544362</w:t>
        </w:r>
      </w:hyperlink>
      <w:r w:rsidR="00A53884">
        <w:t xml:space="preserve"> and </w:t>
      </w:r>
      <w:hyperlink r:id="rId9" w:history="1">
        <w:r w:rsidR="00557274" w:rsidRPr="006E1D51">
          <w:rPr>
            <w:rStyle w:val="Hyperlink"/>
          </w:rPr>
          <w:t>https://doi.org/10.5281/zenodo.5539881</w:t>
        </w:r>
      </w:hyperlink>
      <w:r w:rsidR="00557274">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77777777"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dramatically over time, due to changes in both </w:t>
      </w:r>
      <w:proofErr w:type="gramStart"/>
      <w:r>
        <w:t>species</w:t>
      </w:r>
      <w:proofErr w:type="gramEnd"/>
      <w:r>
        <w:t xml:space="preserve"> composition and in the degree of functional redundancy among the same set of species. Although strong compensation, initially driven by the dispersal of functionally redundant species to the local community, occurred in this system from 1996-2010,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These results highlight the importance of explicitly long-term, metacommunity, and eco-evolutionary perspectives on compensatory dynamics, zero-sum constraints, and 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6573F8BF"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w:t>
      </w:r>
      <w:ins w:id="0" w:author="Diaz,Renata M" w:date="2021-12-28T10:50:00Z">
        <w:r w:rsidR="00B427A0">
          <w:t>(</w:t>
        </w:r>
      </w:ins>
      <w:proofErr w:type="gramStart"/>
      <w:ins w:id="1" w:author="Diaz,Renata M" w:date="2021-12-28T10:51:00Z">
        <w:r w:rsidR="00B427A0">
          <w:t>e.g.</w:t>
        </w:r>
        <w:proofErr w:type="gramEnd"/>
        <w:r w:rsidR="00B427A0">
          <w:t xml:space="preserve"> productivity or resource </w:t>
        </w:r>
        <w:commentRangeStart w:id="2"/>
        <w:r w:rsidR="00B427A0">
          <w:t>use</w:t>
        </w:r>
      </w:ins>
      <w:commentRangeEnd w:id="2"/>
      <w:ins w:id="3" w:author="Diaz,Renata M" w:date="2021-12-28T10:53:00Z">
        <w:r w:rsidR="00776091">
          <w:rPr>
            <w:rStyle w:val="CommentReference"/>
          </w:rPr>
          <w:commentReference w:id="2"/>
        </w:r>
      </w:ins>
      <w:ins w:id="4" w:author="Diaz,Renata M" w:date="2021-12-28T10:51:00Z">
        <w:r w:rsidR="00B427A0">
          <w:t>)</w:t>
        </w:r>
      </w:ins>
      <w:ins w:id="5" w:author="Diaz,Renata M" w:date="2021-12-28T10:53:00Z">
        <w:r w:rsidR="00776091">
          <w:t xml:space="preserve"> </w:t>
        </w:r>
      </w:ins>
      <w:r>
        <w:t xml:space="preserve">are also </w:t>
      </w:r>
      <w:r w:rsidR="002D0635">
        <w:t xml:space="preserve">directly </w:t>
      </w:r>
      <w:r>
        <w:t>lost</w:t>
      </w:r>
      <w:r w:rsidR="00A12B54">
        <w:t xml:space="preserve"> (</w:t>
      </w:r>
      <w:proofErr w:type="spellStart"/>
      <w:r w:rsidR="00A12B54">
        <w:t>Bannar</w:t>
      </w:r>
      <w:proofErr w:type="spellEnd"/>
      <w:r w:rsidR="00A12B54">
        <w:t>-Martin et al. 2018)</w:t>
      </w:r>
      <w:r>
        <w:t xml:space="preserve">. Community function may be maintained, however, if the remaining species in a community have similar functional traits to the </w:t>
      </w:r>
      <w:r w:rsidR="007E0CF8">
        <w:t xml:space="preserve">lost species, allowing those </w:t>
      </w:r>
      <w:r>
        <w:t xml:space="preserve">species to compensate 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0000000F" w14:textId="79F5DC6B" w:rsidR="0014228D" w:rsidRDefault="004D2FE6">
      <w:pPr>
        <w:ind w:firstLine="720"/>
      </w:pPr>
      <w:r>
        <w:t xml:space="preserve">Because the response of system-level function to species loss is partially determined by degree of functional redundancy in a community, processes that cause functional redundancy to change over time can have important consequences for the long-term maintenance of ecosystem function following species loss. Shifts in species composition (e.g., colonization events) may buffer community function against species loss, if a community gains species that are functionally </w:t>
      </w:r>
      <w:proofErr w:type="gramStart"/>
      <w:r>
        <w:t>similar to</w:t>
      </w:r>
      <w:proofErr w:type="gramEnd"/>
      <w:r>
        <w:t xml:space="preserve"> the species that are 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Even without the addition of new species and </w:t>
      </w:r>
      <w:r>
        <w:lastRenderedPageBreak/>
        <w:t xml:space="preserve">traits, however, functional redundancy within a consistent set of coexisting species may fluctuate over time. While, in theory, functional redundancy may occur via the special case of complete niche neutrality (where functionally redundant species do not differ in any aspects of the niche; Hubbell 2001), it may also occur in niche-structured systems that contain species that share some traits but differ along other niche axes (Thibault et al. 2010). In these systems, if </w:t>
      </w:r>
      <w:proofErr w:type="gramStart"/>
      <w:r>
        <w:t>functionally-similar</w:t>
      </w:r>
      <w:proofErr w:type="gramEnd"/>
      <w:r>
        <w:t>,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As the dynamics of both metacommunity processes and changing environmental conditions produce changes in functional redundancy in a community over time, the extent to which a community can compensate for species loss - and the strength of zero-sum competition for limiting resources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w:t>
      </w:r>
      <w:r>
        <w:lastRenderedPageBreak/>
        <w:t xml:space="preserve">complete </w:t>
      </w:r>
      <w:r w:rsidR="007E0CF8">
        <w:t xml:space="preserve">and manipulated </w:t>
      </w:r>
      <w:r>
        <w:t xml:space="preserve">assemblages. As metacommunity dynamics and environmental 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2FD2ED92"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which are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Etot</w:t>
      </w:r>
      <w:proofErr w:type="spellEnd"/>
      <w:r>
        <w:t xml:space="preserve">; Ernest et al. 2019). For systems of consumers with a shared resource base, such as the granivorous rodents that make up this community, </w:t>
      </w:r>
      <w:proofErr w:type="spellStart"/>
      <w:r>
        <w:rPr>
          <w:i/>
        </w:rPr>
        <w:t>Etot</w:t>
      </w:r>
      <w:proofErr w:type="spellEnd"/>
      <w:r>
        <w:rPr>
          <w:i/>
        </w:rPr>
        <w:t xml:space="preserve"> </w:t>
      </w:r>
      <w:r>
        <w:t xml:space="preserve">reflects the total amount of resources being processed by an </w:t>
      </w:r>
      <w:proofErr w:type="gramStart"/>
      <w:r>
        <w:t>assemblage, and</w:t>
      </w:r>
      <w:proofErr w:type="gramEnd"/>
      <w:r>
        <w:t xml:space="preserve"> is an important metric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1996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w:t>
      </w:r>
      <w:commentRangeStart w:id="6"/>
      <w:ins w:id="7" w:author="Diaz,Renata M" w:date="2021-12-28T10:54:00Z">
        <w:r w:rsidR="003D5718">
          <w:t xml:space="preserve">shifting environmental </w:t>
        </w:r>
        <w:r w:rsidR="003D5718">
          <w:lastRenderedPageBreak/>
          <w:t>conditions have caused</w:t>
        </w:r>
        <w:commentRangeEnd w:id="6"/>
        <w:r w:rsidR="003D5718">
          <w:rPr>
            <w:rStyle w:val="CommentReference"/>
          </w:rPr>
          <w:commentReference w:id="6"/>
        </w:r>
        <w:r w:rsidR="003D5718">
          <w:t xml:space="preserve"> </w:t>
        </w:r>
      </w:ins>
      <w:r>
        <w:t xml:space="preserve">the habitat at the study site </w:t>
      </w:r>
      <w:del w:id="8" w:author="Diaz,Renata M" w:date="2021-12-28T10:54:00Z">
        <w:r w:rsidDel="003D5718">
          <w:delText xml:space="preserve">has </w:delText>
        </w:r>
      </w:del>
      <w:ins w:id="9" w:author="Diaz,Renata M" w:date="2021-12-28T10:54:00Z">
        <w:r w:rsidR="003D5718">
          <w:t>to</w:t>
        </w:r>
        <w:r w:rsidR="003D5718">
          <w:t xml:space="preserve"> </w:t>
        </w:r>
      </w:ins>
      <w:del w:id="10" w:author="Diaz,Renata M" w:date="2021-12-28T10:54:00Z">
        <w:r w:rsidDel="003D5718">
          <w:delText xml:space="preserve">transitioned </w:delText>
        </w:r>
      </w:del>
      <w:ins w:id="11" w:author="Diaz,Renata M" w:date="2021-12-28T10:54:00Z">
        <w:r w:rsidR="003D5718">
          <w:t>transition</w:t>
        </w:r>
        <w:r w:rsidR="003D5718">
          <w:t xml:space="preserve"> </w:t>
        </w:r>
      </w:ins>
      <w:r>
        <w:t xml:space="preserve">from desert grassland to scrub, driving a shift in baseline rodent community composition away from kangaroo rats and favoring other, smaller, granivores (Ernest et al. 2008). By making comparisons across these time periods, we explored how changes in community composition, and functional overlap among the same set of species, have contributed to changes in how species loss has impacted </w:t>
      </w:r>
      <w:proofErr w:type="spellStart"/>
      <w:r>
        <w:rPr>
          <w:i/>
        </w:rPr>
        <w:t>Etot</w:t>
      </w:r>
      <w:proofErr w:type="spellEnd"/>
      <w:r>
        <w:rPr>
          <w:i/>
        </w:rPr>
        <w:t xml:space="preserve"> </w:t>
      </w:r>
      <w:r>
        <w:t>over time</w:t>
      </w:r>
      <w:r>
        <w:rPr>
          <w:i/>
        </w:rPr>
        <w:t xml:space="preserve">. </w:t>
      </w:r>
    </w:p>
    <w:p w14:paraId="00000012" w14:textId="77777777" w:rsidR="0014228D" w:rsidRDefault="004D2FE6">
      <w:pPr>
        <w:pStyle w:val="Heading1"/>
      </w:pPr>
      <w:r>
        <w:t>Methods</w:t>
      </w:r>
    </w:p>
    <w:p w14:paraId="00000013" w14:textId="127DCE67" w:rsidR="0014228D" w:rsidDel="00D86814" w:rsidRDefault="004D2FE6">
      <w:pPr>
        <w:pStyle w:val="Heading2"/>
        <w:rPr>
          <w:moveFrom w:id="12" w:author="Diaz,Renata M" w:date="2021-12-28T10:55:00Z"/>
          <w:i w:val="0"/>
        </w:rPr>
      </w:pPr>
      <w:moveFromRangeStart w:id="13" w:author="Diaz,Renata M" w:date="2021-12-28T10:55:00Z" w:name="move91581321"/>
      <w:moveFrom w:id="14" w:author="Diaz,Renata M" w:date="2021-12-28T10:55:00Z">
        <w:r w:rsidDel="00D86814">
          <w:rPr>
            <w:i w:val="0"/>
          </w:rPr>
          <w:t xml:space="preserve">All analyses were conducted in R version 4.0.3 (R Core Team 2020). </w:t>
        </w:r>
        <w:r w:rsidR="0062083A" w:rsidDel="00D86814">
          <w:rPr>
            <w:i w:val="0"/>
          </w:rPr>
          <w:t>Data</w:t>
        </w:r>
        <w:r w:rsidDel="00D86814">
          <w:rPr>
            <w:i w:val="0"/>
          </w:rPr>
          <w:t xml:space="preserve"> and </w:t>
        </w:r>
        <w:r w:rsidR="0062083A" w:rsidDel="00D86814">
          <w:rPr>
            <w:i w:val="0"/>
          </w:rPr>
          <w:t xml:space="preserve">code </w:t>
        </w:r>
        <w:r w:rsidDel="00D86814">
          <w:rPr>
            <w:i w:val="0"/>
          </w:rPr>
          <w:t>are availabl</w:t>
        </w:r>
        <w:r w:rsidRPr="003B678B" w:rsidDel="00D86814">
          <w:rPr>
            <w:i w:val="0"/>
          </w:rPr>
          <w:t xml:space="preserve">e </w:t>
        </w:r>
        <w:r w:rsidR="003B678B" w:rsidRPr="003B678B" w:rsidDel="00D86814">
          <w:rPr>
            <w:i w:val="0"/>
          </w:rPr>
          <w:t xml:space="preserve">at </w:t>
        </w:r>
        <w:r w:rsidR="008B27E0" w:rsidDel="00D86814">
          <w:fldChar w:fldCharType="begin"/>
        </w:r>
        <w:r w:rsidR="008B27E0" w:rsidDel="00D86814">
          <w:instrText xml:space="preserve"> HYPERLINK "https://doi.org/10.5281/zenodo.5544362" </w:instrText>
        </w:r>
        <w:r w:rsidR="008B27E0" w:rsidDel="00D86814">
          <w:fldChar w:fldCharType="separate"/>
        </w:r>
        <w:r w:rsidR="003B678B" w:rsidRPr="003B678B" w:rsidDel="00D86814">
          <w:rPr>
            <w:rStyle w:val="Hyperlink"/>
            <w:i w:val="0"/>
          </w:rPr>
          <w:t>https://doi.org/10.5281/zenodo.5544362</w:t>
        </w:r>
        <w:r w:rsidR="008B27E0" w:rsidDel="00D86814">
          <w:rPr>
            <w:rStyle w:val="Hyperlink"/>
            <w:i w:val="0"/>
          </w:rPr>
          <w:fldChar w:fldCharType="end"/>
        </w:r>
        <w:r w:rsidR="003B678B" w:rsidRPr="003B678B" w:rsidDel="00D86814">
          <w:rPr>
            <w:i w:val="0"/>
          </w:rPr>
          <w:t xml:space="preserve"> and </w:t>
        </w:r>
        <w:r w:rsidR="008B27E0" w:rsidDel="00D86814">
          <w:fldChar w:fldCharType="begin"/>
        </w:r>
        <w:r w:rsidR="008B27E0" w:rsidDel="00D86814">
          <w:instrText xml:space="preserve"> HYPERLINK "https://doi.org/10.5281/zenodo.5539881" </w:instrText>
        </w:r>
        <w:r w:rsidR="008B27E0" w:rsidDel="00D86814">
          <w:fldChar w:fldCharType="separate"/>
        </w:r>
        <w:r w:rsidR="003B678B" w:rsidRPr="003B678B" w:rsidDel="00D86814">
          <w:rPr>
            <w:rStyle w:val="Hyperlink"/>
            <w:i w:val="0"/>
          </w:rPr>
          <w:t>https://doi.org/10.5281/zenodo.5539881</w:t>
        </w:r>
        <w:r w:rsidR="008B27E0" w:rsidDel="00D86814">
          <w:rPr>
            <w:rStyle w:val="Hyperlink"/>
            <w:i w:val="0"/>
          </w:rPr>
          <w:fldChar w:fldCharType="end"/>
        </w:r>
        <w:r w:rsidR="003B678B" w:rsidDel="00D86814">
          <w:rPr>
            <w:i w:val="0"/>
          </w:rPr>
          <w:t>.</w:t>
        </w:r>
      </w:moveFrom>
    </w:p>
    <w:moveFromRangeEnd w:id="13"/>
    <w:p w14:paraId="00000014" w14:textId="77777777" w:rsidR="0014228D" w:rsidRDefault="004D2FE6">
      <w:pPr>
        <w:pStyle w:val="Heading2"/>
        <w:rPr>
          <w:i w:val="0"/>
        </w:rPr>
      </w:pPr>
      <w:r>
        <w:t>The Portal Project</w:t>
      </w:r>
    </w:p>
    <w:p w14:paraId="00000015" w14:textId="77777777"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w:t>
      </w:r>
      <w:proofErr w:type="spellStart"/>
      <w:r>
        <w:t>exclosures</w:t>
      </w:r>
      <w:proofErr w:type="spellEnd"/>
      <w:r>
        <w:t xml:space="preserve">), while all other rodents are allowed access through small holes cut in the plot fencing. Control plots, with larger holes, are accessible to all rodents, including kangaroo rats. Rodents on all plots are censused monthly. For additional details on the site and methodology of the Portal Project, see Ernest et al. (2019). </w:t>
      </w:r>
    </w:p>
    <w:p w14:paraId="00000016" w14:textId="77777777" w:rsidR="0014228D" w:rsidRDefault="004D2FE6">
      <w:pPr>
        <w:pStyle w:val="Heading2"/>
      </w:pPr>
      <w:r>
        <w:t>Data</w:t>
      </w:r>
    </w:p>
    <w:p w14:paraId="00000017" w14:textId="570C47E0" w:rsidR="0014228D" w:rsidRDefault="004D2FE6">
      <w:pPr>
        <w:ind w:firstLine="720"/>
      </w:pPr>
      <w:r>
        <w:t>We use</w:t>
      </w:r>
      <w:ins w:id="15" w:author="Diaz,Renata M" w:date="2021-12-28T11:06:00Z">
        <w:r w:rsidR="00FE1535">
          <w:t>d</w:t>
        </w:r>
      </w:ins>
      <w:r>
        <w:t xml:space="preserve"> data for 4 control and 5 </w:t>
      </w:r>
      <w:proofErr w:type="spellStart"/>
      <w:r>
        <w:t>exclosure</w:t>
      </w:r>
      <w:proofErr w:type="spellEnd"/>
      <w:r>
        <w:t xml:space="preserve"> plots 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We broke this timeseries into three time </w:t>
      </w:r>
      <w:commentRangeStart w:id="16"/>
      <w:r>
        <w:t xml:space="preserve">periods </w:t>
      </w:r>
      <w:del w:id="17" w:author="Diaz,Renata M" w:date="2021-12-28T10:57:00Z">
        <w:r w:rsidDel="00332C1F">
          <w:delText xml:space="preserve">corresponding </w:delText>
        </w:r>
      </w:del>
      <w:ins w:id="18" w:author="Diaz,Renata M" w:date="2021-12-28T10:58:00Z">
        <w:r w:rsidR="00332C1F">
          <w:t xml:space="preserve">defined by the major transitions in the rodent community surrounding the establishment of </w:t>
        </w:r>
        <w:r w:rsidR="00332C1F">
          <w:rPr>
            <w:i/>
          </w:rPr>
          <w:t xml:space="preserve">C. </w:t>
        </w:r>
        <w:proofErr w:type="spellStart"/>
        <w:r w:rsidR="00332C1F">
          <w:rPr>
            <w:i/>
          </w:rPr>
          <w:t>baileyi</w:t>
        </w:r>
        <w:proofErr w:type="spellEnd"/>
        <w:r w:rsidR="00332C1F">
          <w:rPr>
            <w:i/>
          </w:rPr>
          <w:t xml:space="preserve"> </w:t>
        </w:r>
        <w:r w:rsidR="00332C1F">
          <w:rPr>
            <w:iCs/>
          </w:rPr>
          <w:t>in 1996-1997 and its</w:t>
        </w:r>
      </w:ins>
      <w:ins w:id="19" w:author="Diaz,Renata M" w:date="2021-12-28T10:59:00Z">
        <w:r w:rsidR="00332C1F">
          <w:rPr>
            <w:iCs/>
          </w:rPr>
          <w:t xml:space="preserve"> subsequent decline in 2009-2010 (Ernest and Brown 2001; Thibault et al. 2010; Christensen et al. 2018). We defined the </w:t>
        </w:r>
      </w:ins>
      <w:ins w:id="20" w:author="Diaz,Renata M" w:date="2021-12-28T11:06:00Z">
        <w:r w:rsidR="0070428A">
          <w:rPr>
            <w:iCs/>
          </w:rPr>
          <w:t>first</w:t>
        </w:r>
      </w:ins>
      <w:ins w:id="21" w:author="Diaz,Renata M" w:date="2021-12-28T11:00:00Z">
        <w:r w:rsidR="00332C1F">
          <w:rPr>
            <w:iCs/>
          </w:rPr>
          <w:t xml:space="preserve"> time period as from</w:t>
        </w:r>
      </w:ins>
      <w:ins w:id="22" w:author="Diaz,Renata M" w:date="2021-12-28T10:58:00Z">
        <w:r w:rsidR="00332C1F">
          <w:rPr>
            <w:iCs/>
          </w:rPr>
          <w:t xml:space="preserve"> </w:t>
        </w:r>
      </w:ins>
      <w:del w:id="23" w:author="Diaz,Renata M" w:date="2021-12-28T10:57:00Z">
        <w:r w:rsidDel="00332C1F">
          <w:delText>to</w:delText>
        </w:r>
      </w:del>
      <w:del w:id="24" w:author="Diaz,Renata M" w:date="2021-12-28T10:58:00Z">
        <w:r w:rsidR="001F362C" w:rsidDel="00332C1F">
          <w:delText xml:space="preserve"> previously-documented</w:delText>
        </w:r>
        <w:r w:rsidDel="00332C1F">
          <w:delText xml:space="preserve"> major transitions in the rodent </w:delText>
        </w:r>
        <w:r w:rsidR="001F362C" w:rsidDel="00332C1F">
          <w:delText>community</w:delText>
        </w:r>
      </w:del>
      <w:del w:id="25" w:author="Diaz,Renata M" w:date="2021-12-28T10:56:00Z">
        <w:r w:rsidDel="00332C1F">
          <w:delText xml:space="preserve">: </w:delText>
        </w:r>
        <w:r w:rsidR="00C547F3" w:rsidDel="00332C1F">
          <w:delText>1</w:delText>
        </w:r>
        <w:r w:rsidDel="00332C1F">
          <w:delText xml:space="preserve">) </w:delText>
        </w:r>
      </w:del>
      <w:r>
        <w:t>February 1988 to June 1997</w:t>
      </w:r>
      <w:ins w:id="26" w:author="Diaz,Renata M" w:date="2021-12-28T11:00:00Z">
        <w:r w:rsidR="00332C1F">
          <w:t xml:space="preserve">, which was the first census period in which </w:t>
        </w:r>
        <w:r w:rsidR="00332C1F">
          <w:rPr>
            <w:i/>
          </w:rPr>
          <w:t xml:space="preserve">C. </w:t>
        </w:r>
        <w:proofErr w:type="spellStart"/>
        <w:r w:rsidR="00332C1F">
          <w:rPr>
            <w:i/>
          </w:rPr>
          <w:t>baileyi</w:t>
        </w:r>
        <w:proofErr w:type="spellEnd"/>
        <w:r w:rsidR="00332C1F">
          <w:rPr>
            <w:i/>
          </w:rPr>
          <w:t xml:space="preserve"> </w:t>
        </w:r>
        <w:r w:rsidR="00332C1F">
          <w:rPr>
            <w:iCs/>
          </w:rPr>
          <w:t xml:space="preserve">was captured on all </w:t>
        </w:r>
        <w:proofErr w:type="spellStart"/>
        <w:r w:rsidR="00332C1F">
          <w:rPr>
            <w:iCs/>
          </w:rPr>
          <w:t>exclosure</w:t>
        </w:r>
        <w:proofErr w:type="spellEnd"/>
        <w:r w:rsidR="00332C1F">
          <w:rPr>
            <w:iCs/>
          </w:rPr>
          <w:t xml:space="preserve"> plots at the site. </w:t>
        </w:r>
      </w:ins>
      <w:ins w:id="27" w:author="Diaz,Renata M" w:date="2021-12-28T11:01:00Z">
        <w:r w:rsidR="00332C1F">
          <w:rPr>
            <w:iCs/>
          </w:rPr>
          <w:t xml:space="preserve"> The second time period spans </w:t>
        </w:r>
        <w:r w:rsidR="00332C1F">
          <w:rPr>
            <w:iCs/>
          </w:rPr>
          <w:lastRenderedPageBreak/>
          <w:t xml:space="preserve">from July 1997 until January 2010, which is the </w:t>
        </w:r>
      </w:ins>
      <w:ins w:id="28" w:author="Diaz,Renata M" w:date="2021-12-28T11:03:00Z">
        <w:r w:rsidR="0031764E">
          <w:rPr>
            <w:iCs/>
          </w:rPr>
          <w:t xml:space="preserve">midpoint of the 95% credible interval for the timing of the last </w:t>
        </w:r>
      </w:ins>
      <w:del w:id="29" w:author="Diaz,Renata M" w:date="2021-12-28T11:01:00Z">
        <w:r w:rsidR="00C547F3" w:rsidDel="00332C1F">
          <w:delText xml:space="preserve">; </w:delText>
        </w:r>
      </w:del>
      <w:del w:id="30" w:author="Diaz,Renata M" w:date="2021-12-28T11:03:00Z">
        <w:r w:rsidR="00C547F3" w:rsidDel="0031764E">
          <w:delText>2)</w:delText>
        </w:r>
        <w:r w:rsidDel="0031764E">
          <w:delText xml:space="preserve"> July 1997 to January 2010, which spans from the first census period in which </w:delText>
        </w:r>
        <w:r w:rsidDel="0031764E">
          <w:rPr>
            <w:i/>
          </w:rPr>
          <w:delText xml:space="preserve">C. baileyi </w:delText>
        </w:r>
        <w:r w:rsidDel="0031764E">
          <w:delText>was captured on all exclosure plots at the site</w:delText>
        </w:r>
        <w:r w:rsidR="00C547F3" w:rsidDel="0031764E">
          <w:delText xml:space="preserve"> until </w:delText>
        </w:r>
        <w:r w:rsidDel="0031764E">
          <w:delText xml:space="preserve">the most recent </w:delText>
        </w:r>
      </w:del>
      <w:r>
        <w:t>reorganization event</w:t>
      </w:r>
      <w:ins w:id="31" w:author="Diaz,Renata M" w:date="2021-12-28T11:03:00Z">
        <w:r w:rsidR="0031764E">
          <w:t xml:space="preserve"> as estimated in Christensen et al. (2018).</w:t>
        </w:r>
      </w:ins>
      <w:ins w:id="32" w:author="Diaz,Renata M" w:date="2021-12-28T11:04:00Z">
        <w:r w:rsidR="0031764E">
          <w:t xml:space="preserve"> The last time period spans from February 2010 until January 202</w:t>
        </w:r>
      </w:ins>
      <w:del w:id="33" w:author="Diaz,Renata M" w:date="2021-12-28T11:03:00Z">
        <w:r w:rsidR="001F362C" w:rsidDel="0031764E">
          <w:delText xml:space="preserve">; </w:delText>
        </w:r>
        <w:r w:rsidDel="0031764E">
          <w:delText xml:space="preserve">and </w:delText>
        </w:r>
        <w:r w:rsidR="00C547F3" w:rsidDel="0031764E">
          <w:delText>3</w:delText>
        </w:r>
        <w:r w:rsidDel="0031764E">
          <w:delText>) from January 2010 until January 202</w:delText>
        </w:r>
      </w:del>
      <w:r>
        <w:t>0, when data collection was interrupted by the COVID-19 pandemic</w:t>
      </w:r>
      <w:ins w:id="34" w:author="Diaz,Renata M" w:date="2021-12-28T11:04:00Z">
        <w:r w:rsidR="0031764E">
          <w:t>.</w:t>
        </w:r>
        <w:commentRangeEnd w:id="16"/>
        <w:r w:rsidR="005F7CBC">
          <w:rPr>
            <w:rStyle w:val="CommentReference"/>
          </w:rPr>
          <w:commentReference w:id="16"/>
        </w:r>
        <w:r w:rsidR="0031764E">
          <w:t xml:space="preserve"> </w:t>
        </w:r>
      </w:ins>
      <w:commentRangeStart w:id="35"/>
      <w:del w:id="36" w:author="Diaz,Renata M" w:date="2021-12-28T11:04:00Z">
        <w:r w:rsidR="001F362C" w:rsidDel="0031764E">
          <w:delText xml:space="preserve"> (Christensen et al. 2018; Bledsoe and Ernest 2019)</w:delText>
        </w:r>
        <w:r w:rsidDel="0031764E">
          <w:delText xml:space="preserve">. </w:delText>
        </w:r>
      </w:del>
      <w:r>
        <w:t xml:space="preserve">For each individual rodent captured, we estimated the individual-level metabolic rate </w:t>
      </w:r>
      <w:del w:id="37" w:author="Diaz,Renata M" w:date="2021-12-28T11:05:00Z">
        <w:r w:rsidDel="00B030A0">
          <w:delText xml:space="preserve">as </w:delText>
        </w:r>
      </w:del>
      <w:ins w:id="38" w:author="Diaz,Renata M" w:date="2021-12-28T11:05:00Z">
        <w:r w:rsidR="00B030A0">
          <w:t>using the scaling relationship</w:t>
        </w:r>
        <w:r w:rsidR="00E4751F">
          <w:t xml:space="preserve"> between individual body mass and metabolic rate</w:t>
        </w:r>
        <w:r w:rsidR="00B030A0">
          <w:t xml:space="preserve"> </w:t>
        </w:r>
      </w:ins>
      <w:r>
        <w:t>5.69 * (</w:t>
      </w:r>
      <w:r>
        <w:rPr>
          <w:i/>
        </w:rPr>
        <w:t>m</w:t>
      </w:r>
      <w:r>
        <w:rPr>
          <w:vertAlign w:val="superscript"/>
        </w:rPr>
        <w:t>0.75</w:t>
      </w:r>
      <w:r>
        <w:t>)</w:t>
      </w:r>
      <w:commentRangeEnd w:id="35"/>
      <w:r w:rsidR="004913AD">
        <w:rPr>
          <w:rStyle w:val="CommentReference"/>
        </w:rPr>
        <w:commentReference w:id="35"/>
      </w:r>
      <w:r>
        <w:t xml:space="preserve">, where </w:t>
      </w:r>
      <w:r>
        <w:rPr>
          <w:i/>
        </w:rPr>
        <w:t xml:space="preserve">m </w:t>
      </w:r>
      <w:r>
        <w:t xml:space="preserve">is body mass in grams (White et al. 2004). We calculated treatment and species-level energy use as the sum of the appropriate individuals’ metabolic rates. All data were accessed using the R package </w:t>
      </w:r>
      <w:proofErr w:type="spellStart"/>
      <w:r>
        <w:rPr>
          <w:i/>
        </w:rPr>
        <w:t>portalr</w:t>
      </w:r>
      <w:proofErr w:type="spellEnd"/>
      <w:r>
        <w:rPr>
          <w:i/>
        </w:rPr>
        <w:t xml:space="preserve"> </w:t>
      </w:r>
      <w:r>
        <w:t>(Christensen et al. 2019).</w:t>
      </w:r>
    </w:p>
    <w:p w14:paraId="00000018" w14:textId="77777777" w:rsidR="0014228D" w:rsidRDefault="004D2FE6">
      <w:pPr>
        <w:pStyle w:val="Heading2"/>
        <w:rPr>
          <w:i w:val="0"/>
        </w:rPr>
      </w:pPr>
      <w:r>
        <w:t>Rodent community energy use</w:t>
      </w:r>
    </w:p>
    <w:p w14:paraId="00000019" w14:textId="631F5091" w:rsidR="0014228D" w:rsidRDefault="004D2FE6">
      <w:pPr>
        <w:pBdr>
          <w:top w:val="nil"/>
          <w:left w:val="nil"/>
          <w:bottom w:val="nil"/>
          <w:right w:val="nil"/>
          <w:between w:val="nil"/>
        </w:pBdr>
        <w:ind w:firstLine="720"/>
        <w:rPr>
          <w:ins w:id="39" w:author="Diaz,Renata M" w:date="2021-12-28T10:55:00Z"/>
          <w:i/>
          <w:color w:val="000000"/>
        </w:rPr>
      </w:pPr>
      <w:r>
        <w:rPr>
          <w:color w:val="000000"/>
        </w:rPr>
        <w:t xml:space="preserve">For all variables, we combined data for all plots within a treatment in each monthly census period and calculated treatment-level means. This is necessary to calculate compensation, and we treated other variables in the same way to maintain consistency. To measure the overall impact of kangaroo rat removal on </w:t>
      </w:r>
      <w:proofErr w:type="spellStart"/>
      <w:r>
        <w:rPr>
          <w:i/>
          <w:color w:val="000000"/>
        </w:rPr>
        <w:t>Etot</w:t>
      </w:r>
      <w:proofErr w:type="spellEnd"/>
      <w:r>
        <w:rPr>
          <w:color w:val="000000"/>
        </w:rPr>
        <w:t xml:space="preserve">, we calculated a “total energy ratio” as the ratio of treatment-level </w:t>
      </w:r>
      <w:proofErr w:type="spellStart"/>
      <w:r>
        <w:rPr>
          <w:i/>
          <w:color w:val="000000"/>
        </w:rPr>
        <w:t>Etot</w:t>
      </w:r>
      <w:proofErr w:type="spellEnd"/>
      <w:r>
        <w:rPr>
          <w:i/>
          <w:color w:val="000000"/>
        </w:rPr>
        <w:t xml:space="preserve"> </w:t>
      </w:r>
      <w:r>
        <w:rPr>
          <w:color w:val="000000"/>
        </w:rPr>
        <w:t xml:space="preserve">for kangaroo-rat </w:t>
      </w:r>
      <w:proofErr w:type="spellStart"/>
      <w:r>
        <w:rPr>
          <w:color w:val="000000"/>
        </w:rPr>
        <w:t>exclosure</w:t>
      </w:r>
      <w:proofErr w:type="spellEnd"/>
      <w:r>
        <w:rPr>
          <w:color w:val="000000"/>
        </w:rPr>
        <w:t xml:space="preserve"> plots relative to unmanipulated control plots, </w:t>
      </w:r>
      <w:proofErr w:type="gramStart"/>
      <w:r>
        <w:rPr>
          <w:color w:val="000000"/>
        </w:rPr>
        <w:t>i.e.</w:t>
      </w:r>
      <w:proofErr w:type="gramEnd"/>
      <w:r>
        <w:rPr>
          <w:color w:val="000000"/>
        </w:rPr>
        <w:t xml:space="preserve"> </w:t>
      </w:r>
      <w:proofErr w:type="spellStart"/>
      <w:r>
        <w:rPr>
          <w:i/>
          <w:color w:val="000000"/>
        </w:rPr>
        <w:t>Etot</w:t>
      </w:r>
      <w:r>
        <w:rPr>
          <w:i/>
          <w:color w:val="000000"/>
          <w:vertAlign w:val="subscript"/>
        </w:rPr>
        <w:t>E</w:t>
      </w:r>
      <w:proofErr w:type="spellEnd"/>
      <w:r>
        <w:rPr>
          <w:i/>
          <w:color w:val="000000"/>
        </w:rPr>
        <w:t>/</w:t>
      </w:r>
      <w:proofErr w:type="spellStart"/>
      <w:r>
        <w:rPr>
          <w:i/>
          <w:color w:val="000000"/>
        </w:rPr>
        <w:t>Etot</w:t>
      </w:r>
      <w:r>
        <w:rPr>
          <w:i/>
          <w:color w:val="000000"/>
          <w:vertAlign w:val="subscript"/>
        </w:rPr>
        <w:t>C</w:t>
      </w:r>
      <w:proofErr w:type="spellEnd"/>
      <w:r>
        <w:rPr>
          <w:i/>
          <w:color w:val="000000"/>
        </w:rPr>
        <w:t xml:space="preserve"> </w:t>
      </w:r>
      <w:r>
        <w:rPr>
          <w:color w:val="000000"/>
        </w:rPr>
        <w:t xml:space="preserve">where </w:t>
      </w:r>
      <w:proofErr w:type="spellStart"/>
      <w:r>
        <w:rPr>
          <w:i/>
          <w:color w:val="000000"/>
        </w:rPr>
        <w:t>Etot</w:t>
      </w:r>
      <w:r>
        <w:rPr>
          <w:i/>
          <w:color w:val="000000"/>
          <w:vertAlign w:val="subscript"/>
        </w:rPr>
        <w:t>E</w:t>
      </w:r>
      <w:proofErr w:type="spellEnd"/>
      <w:r>
        <w:rPr>
          <w:i/>
          <w:color w:val="000000"/>
        </w:rPr>
        <w:t xml:space="preserve"> </w:t>
      </w:r>
      <w:r>
        <w:rPr>
          <w:color w:val="000000"/>
        </w:rPr>
        <w:t xml:space="preserve">and </w:t>
      </w:r>
      <w:proofErr w:type="spellStart"/>
      <w:r>
        <w:rPr>
          <w:i/>
          <w:color w:val="000000"/>
        </w:rPr>
        <w:t>Etot</w:t>
      </w:r>
      <w:r>
        <w:rPr>
          <w:i/>
          <w:color w:val="000000"/>
          <w:vertAlign w:val="subscript"/>
        </w:rPr>
        <w:t>C</w:t>
      </w:r>
      <w:proofErr w:type="spellEnd"/>
      <w:r>
        <w:rPr>
          <w:color w:val="000000"/>
        </w:rPr>
        <w:t xml:space="preserve"> are total energy use on </w:t>
      </w:r>
      <w:proofErr w:type="spellStart"/>
      <w:r>
        <w:rPr>
          <w:color w:val="000000"/>
        </w:rPr>
        <w:t>exclosures</w:t>
      </w:r>
      <w:proofErr w:type="spellEnd"/>
      <w:r>
        <w:rPr>
          <w:color w:val="000000"/>
        </w:rPr>
        <w:t xml:space="preserve"> and controls, respectively (Thibault et al 2010; Bledsoe and Ernest 2019). The total energy ratio is distinct from energetic compensation, which we defined as the proportion of the energy made available by removing kangaroo rats from the community that is taken up via compensatory increases in energy use by small granivores (all granivorous species other than kangaroo rats; </w:t>
      </w:r>
      <w:proofErr w:type="spellStart"/>
      <w:r>
        <w:rPr>
          <w:i/>
          <w:color w:val="000000"/>
        </w:rPr>
        <w:t>Baiomys</w:t>
      </w:r>
      <w:proofErr w:type="spellEnd"/>
      <w:r>
        <w:rPr>
          <w:i/>
          <w:color w:val="000000"/>
        </w:rPr>
        <w:t xml:space="preserve"> </w:t>
      </w:r>
      <w:proofErr w:type="spellStart"/>
      <w:r>
        <w:rPr>
          <w:i/>
          <w:color w:val="000000"/>
        </w:rPr>
        <w:t>taylori</w:t>
      </w:r>
      <w:proofErr w:type="spellEnd"/>
      <w:r>
        <w:rPr>
          <w:i/>
          <w:color w:val="000000"/>
        </w:rPr>
        <w:t xml:space="preserve">, C. </w:t>
      </w:r>
      <w:proofErr w:type="spellStart"/>
      <w:r>
        <w:rPr>
          <w:i/>
          <w:color w:val="000000"/>
        </w:rPr>
        <w:t>baileyi</w:t>
      </w:r>
      <w:proofErr w:type="spellEnd"/>
      <w:r>
        <w:rPr>
          <w:i/>
          <w:color w:val="000000"/>
        </w:rPr>
        <w:t xml:space="preserve">, </w:t>
      </w:r>
      <w:proofErr w:type="spellStart"/>
      <w:r>
        <w:rPr>
          <w:i/>
          <w:color w:val="000000"/>
        </w:rPr>
        <w:t>Chaetodipus</w:t>
      </w:r>
      <w:proofErr w:type="spellEnd"/>
      <w:r>
        <w:rPr>
          <w:i/>
          <w:color w:val="000000"/>
        </w:rPr>
        <w:t xml:space="preserve"> </w:t>
      </w:r>
      <w:proofErr w:type="spellStart"/>
      <w:r>
        <w:rPr>
          <w:i/>
          <w:color w:val="000000"/>
        </w:rPr>
        <w:t>hispidus</w:t>
      </w:r>
      <w:proofErr w:type="spellEnd"/>
      <w:r>
        <w:rPr>
          <w:i/>
          <w:color w:val="000000"/>
        </w:rPr>
        <w:t xml:space="preserve">, </w:t>
      </w:r>
      <w:proofErr w:type="spellStart"/>
      <w:r>
        <w:rPr>
          <w:i/>
          <w:color w:val="000000"/>
        </w:rPr>
        <w:t>Chaetodipus</w:t>
      </w:r>
      <w:proofErr w:type="spellEnd"/>
      <w:r>
        <w:rPr>
          <w:i/>
          <w:color w:val="000000"/>
        </w:rPr>
        <w:t xml:space="preserve"> intermedius, </w:t>
      </w:r>
      <w:proofErr w:type="spellStart"/>
      <w:r>
        <w:rPr>
          <w:i/>
          <w:color w:val="000000"/>
        </w:rPr>
        <w:t>Chaetodipus</w:t>
      </w:r>
      <w:proofErr w:type="spellEnd"/>
      <w:r>
        <w:rPr>
          <w:i/>
          <w:color w:val="000000"/>
        </w:rPr>
        <w:t xml:space="preserve"> </w:t>
      </w:r>
      <w:proofErr w:type="spellStart"/>
      <w:r>
        <w:rPr>
          <w:i/>
          <w:color w:val="000000"/>
        </w:rPr>
        <w:t>penicillatus</w:t>
      </w:r>
      <w:proofErr w:type="spellEnd"/>
      <w:r>
        <w:rPr>
          <w:i/>
          <w:color w:val="000000"/>
        </w:rPr>
        <w:t xml:space="preserve">, </w:t>
      </w:r>
      <w:proofErr w:type="spellStart"/>
      <w:r>
        <w:rPr>
          <w:i/>
          <w:color w:val="000000"/>
        </w:rPr>
        <w:t>Perognathus</w:t>
      </w:r>
      <w:proofErr w:type="spellEnd"/>
      <w:r>
        <w:rPr>
          <w:i/>
          <w:color w:val="000000"/>
        </w:rPr>
        <w:t xml:space="preserve"> flavus, Peromyscus </w:t>
      </w:r>
      <w:proofErr w:type="spellStart"/>
      <w:r>
        <w:rPr>
          <w:i/>
          <w:color w:val="000000"/>
        </w:rPr>
        <w:t>eremicus</w:t>
      </w:r>
      <w:proofErr w:type="spellEnd"/>
      <w:r>
        <w:rPr>
          <w:i/>
          <w:color w:val="000000"/>
        </w:rPr>
        <w:t xml:space="preserve">, Peromyscus </w:t>
      </w:r>
      <w:proofErr w:type="spellStart"/>
      <w:r>
        <w:rPr>
          <w:i/>
          <w:color w:val="000000"/>
        </w:rPr>
        <w:t>leucopus</w:t>
      </w:r>
      <w:proofErr w:type="spellEnd"/>
      <w:r>
        <w:rPr>
          <w:i/>
          <w:color w:val="000000"/>
        </w:rPr>
        <w:t xml:space="preserve">, Peromyscus maniculatus, </w:t>
      </w:r>
      <w:proofErr w:type="spellStart"/>
      <w:r>
        <w:rPr>
          <w:i/>
          <w:color w:val="000000"/>
        </w:rPr>
        <w:t>Reithrodontomys</w:t>
      </w:r>
      <w:proofErr w:type="spellEnd"/>
      <w:r>
        <w:rPr>
          <w:i/>
          <w:color w:val="000000"/>
        </w:rPr>
        <w:t xml:space="preserve"> </w:t>
      </w:r>
      <w:proofErr w:type="spellStart"/>
      <w:r>
        <w:rPr>
          <w:i/>
          <w:color w:val="000000"/>
        </w:rPr>
        <w:t>fulvescens</w:t>
      </w:r>
      <w:proofErr w:type="spellEnd"/>
      <w:r>
        <w:rPr>
          <w:i/>
          <w:color w:val="000000"/>
        </w:rPr>
        <w:t xml:space="preserve">, </w:t>
      </w:r>
      <w:proofErr w:type="spellStart"/>
      <w:r>
        <w:rPr>
          <w:i/>
          <w:color w:val="000000"/>
        </w:rPr>
        <w:t>Reithrodontomys</w:t>
      </w:r>
      <w:proofErr w:type="spellEnd"/>
      <w:r>
        <w:rPr>
          <w:i/>
          <w:color w:val="000000"/>
        </w:rPr>
        <w:t xml:space="preserve"> </w:t>
      </w:r>
      <w:proofErr w:type="spellStart"/>
      <w:r>
        <w:rPr>
          <w:i/>
          <w:color w:val="000000"/>
        </w:rPr>
        <w:t>megalotis</w:t>
      </w:r>
      <w:proofErr w:type="spellEnd"/>
      <w:r>
        <w:rPr>
          <w:i/>
          <w:color w:val="000000"/>
        </w:rPr>
        <w:t xml:space="preserve">, </w:t>
      </w:r>
      <w:r>
        <w:rPr>
          <w:color w:val="000000"/>
        </w:rPr>
        <w:t xml:space="preserve">and </w:t>
      </w:r>
      <w:proofErr w:type="spellStart"/>
      <w:r>
        <w:rPr>
          <w:i/>
          <w:color w:val="000000"/>
        </w:rPr>
        <w:t>Reithrodontomys</w:t>
      </w:r>
      <w:proofErr w:type="spellEnd"/>
      <w:r>
        <w:rPr>
          <w:i/>
          <w:color w:val="000000"/>
        </w:rPr>
        <w:t xml:space="preserve"> </w:t>
      </w:r>
      <w:proofErr w:type="spellStart"/>
      <w:r>
        <w:rPr>
          <w:i/>
          <w:color w:val="000000"/>
        </w:rPr>
        <w:t>montanus</w:t>
      </w:r>
      <w:proofErr w:type="spellEnd"/>
      <w:r>
        <w:rPr>
          <w:color w:val="000000"/>
        </w:rPr>
        <w:t>). We calculated this as (</w:t>
      </w:r>
      <w:r>
        <w:rPr>
          <w:i/>
          <w:color w:val="000000"/>
        </w:rPr>
        <w:t>SG</w:t>
      </w:r>
      <w:r>
        <w:rPr>
          <w:i/>
          <w:color w:val="000000"/>
          <w:vertAlign w:val="subscript"/>
        </w:rPr>
        <w:t>E</w:t>
      </w:r>
      <w:r>
        <w:rPr>
          <w:i/>
          <w:color w:val="000000"/>
        </w:rPr>
        <w:t xml:space="preserve"> - SG</w:t>
      </w:r>
      <w:r>
        <w:rPr>
          <w:i/>
          <w:color w:val="000000"/>
          <w:vertAlign w:val="subscript"/>
        </w:rPr>
        <w:t>C</w:t>
      </w:r>
      <w:r>
        <w:rPr>
          <w:i/>
          <w:color w:val="000000"/>
        </w:rPr>
        <w:t>)/KR</w:t>
      </w:r>
      <w:r>
        <w:rPr>
          <w:i/>
          <w:color w:val="000000"/>
          <w:vertAlign w:val="subscript"/>
        </w:rPr>
        <w:t>C</w:t>
      </w:r>
      <w:r>
        <w:t xml:space="preserve">, </w:t>
      </w:r>
      <w:r>
        <w:rPr>
          <w:color w:val="000000"/>
        </w:rPr>
        <w:t xml:space="preserve">where </w:t>
      </w:r>
      <w:r>
        <w:rPr>
          <w:i/>
          <w:color w:val="000000"/>
        </w:rPr>
        <w:t>SG</w:t>
      </w:r>
      <w:r>
        <w:rPr>
          <w:i/>
          <w:color w:val="000000"/>
          <w:vertAlign w:val="subscript"/>
        </w:rPr>
        <w:t>E</w:t>
      </w:r>
      <w:r>
        <w:rPr>
          <w:i/>
          <w:color w:val="000000"/>
        </w:rPr>
        <w:t xml:space="preserve"> </w:t>
      </w:r>
      <w:r>
        <w:rPr>
          <w:color w:val="000000"/>
        </w:rPr>
        <w:t xml:space="preserve">and </w:t>
      </w:r>
      <w:r>
        <w:rPr>
          <w:i/>
          <w:color w:val="000000"/>
        </w:rPr>
        <w:t>SG</w:t>
      </w:r>
      <w:r>
        <w:rPr>
          <w:i/>
          <w:color w:val="000000"/>
          <w:vertAlign w:val="subscript"/>
        </w:rPr>
        <w:t>C</w:t>
      </w:r>
      <w:r>
        <w:rPr>
          <w:i/>
          <w:color w:val="000000"/>
        </w:rPr>
        <w:t xml:space="preserve"> </w:t>
      </w:r>
      <w:r>
        <w:rPr>
          <w:color w:val="000000"/>
        </w:rPr>
        <w:t>are the amount of energy used by small granivores</w:t>
      </w:r>
      <w:commentRangeStart w:id="40"/>
      <w:ins w:id="41" w:author="Diaz,Renata M" w:date="2021-12-28T10:49:00Z">
        <w:r w:rsidR="003C725D">
          <w:rPr>
            <w:color w:val="000000"/>
          </w:rPr>
          <w:t xml:space="preserve"> (SG)</w:t>
        </w:r>
      </w:ins>
      <w:commentRangeEnd w:id="40"/>
      <w:ins w:id="42" w:author="Diaz,Renata M" w:date="2021-12-28T10:52:00Z">
        <w:r w:rsidR="00776091">
          <w:rPr>
            <w:rStyle w:val="CommentReference"/>
          </w:rPr>
          <w:commentReference w:id="40"/>
        </w:r>
      </w:ins>
      <w:r>
        <w:rPr>
          <w:color w:val="000000"/>
        </w:rPr>
        <w:t xml:space="preserve"> </w:t>
      </w:r>
      <w:r>
        <w:rPr>
          <w:color w:val="000000"/>
        </w:rPr>
        <w:lastRenderedPageBreak/>
        <w:t xml:space="preserve">on </w:t>
      </w:r>
      <w:proofErr w:type="spellStart"/>
      <w:r>
        <w:rPr>
          <w:color w:val="000000"/>
        </w:rPr>
        <w:t>exclosure</w:t>
      </w:r>
      <w:proofErr w:type="spellEnd"/>
      <w:r>
        <w:rPr>
          <w:color w:val="000000"/>
        </w:rPr>
        <w:t xml:space="preserve"> and control plots, respectively, and </w:t>
      </w:r>
      <w:r>
        <w:rPr>
          <w:i/>
          <w:color w:val="000000"/>
        </w:rPr>
        <w:t>KR</w:t>
      </w:r>
      <w:r>
        <w:rPr>
          <w:i/>
          <w:color w:val="000000"/>
          <w:vertAlign w:val="subscript"/>
        </w:rPr>
        <w:t>C</w:t>
      </w:r>
      <w:r>
        <w:rPr>
          <w:i/>
          <w:color w:val="000000"/>
        </w:rPr>
        <w:t xml:space="preserve"> </w:t>
      </w:r>
      <w:r>
        <w:rPr>
          <w:color w:val="000000"/>
        </w:rPr>
        <w:t xml:space="preserve">is the amount of energy used by kangaroo rats </w:t>
      </w:r>
      <w:ins w:id="43" w:author="Diaz,Renata M" w:date="2021-12-28T10:49:00Z">
        <w:r w:rsidR="001A122E">
          <w:rPr>
            <w:color w:val="000000"/>
          </w:rPr>
          <w:t>(</w:t>
        </w:r>
        <w:commentRangeStart w:id="44"/>
        <w:r w:rsidR="001A122E">
          <w:rPr>
            <w:color w:val="000000"/>
          </w:rPr>
          <w:t>KR</w:t>
        </w:r>
      </w:ins>
      <w:commentRangeEnd w:id="44"/>
      <w:ins w:id="45" w:author="Diaz,Renata M" w:date="2021-12-28T10:53:00Z">
        <w:r w:rsidR="00776091">
          <w:rPr>
            <w:rStyle w:val="CommentReference"/>
          </w:rPr>
          <w:commentReference w:id="44"/>
        </w:r>
      </w:ins>
      <w:ins w:id="46" w:author="Diaz,Renata M" w:date="2021-12-28T10:49:00Z">
        <w:r w:rsidR="001A122E">
          <w:rPr>
            <w:color w:val="000000"/>
          </w:rPr>
          <w:t xml:space="preserve">) </w:t>
        </w:r>
      </w:ins>
      <w:r>
        <w:rPr>
          <w:color w:val="000000"/>
        </w:rPr>
        <w:t xml:space="preserve">on control plots (Ernest and Brown 2001). To compare these variables across time periods, we used </w:t>
      </w:r>
      <w:proofErr w:type="gramStart"/>
      <w:r>
        <w:rPr>
          <w:color w:val="000000"/>
        </w:rPr>
        <w:t>generalized least</w:t>
      </w:r>
      <w:proofErr w:type="gramEnd"/>
      <w:r>
        <w:rPr>
          <w:color w:val="000000"/>
        </w:rPr>
        <w:t xml:space="preserve"> squares models (the R package </w:t>
      </w:r>
      <w:proofErr w:type="spellStart"/>
      <w:r>
        <w:rPr>
          <w:i/>
          <w:color w:val="000000"/>
        </w:rPr>
        <w:t>nlme</w:t>
      </w:r>
      <w:proofErr w:type="spellEnd"/>
      <w:r>
        <w:rPr>
          <w:color w:val="000000"/>
        </w:rPr>
        <w:t xml:space="preserve">; Pinheiro et al. 2020), accounting for temporal autocorrelation, using the form </w:t>
      </w:r>
      <w:r>
        <w:rPr>
          <w:i/>
          <w:color w:val="000000"/>
        </w:rPr>
        <w:t>response ~ time period</w:t>
      </w:r>
      <w:r>
        <w:rPr>
          <w:color w:val="000000"/>
        </w:rPr>
        <w:t xml:space="preserve"> + </w:t>
      </w:r>
      <w:r>
        <w:rPr>
          <w:i/>
          <w:color w:val="000000"/>
        </w:rPr>
        <w:t>CORCA</w:t>
      </w:r>
      <w:r w:rsidR="00B04DF1">
        <w:rPr>
          <w:i/>
          <w:color w:val="000000"/>
        </w:rPr>
        <w:t>R</w:t>
      </w:r>
      <w:r>
        <w:rPr>
          <w:i/>
          <w:color w:val="000000"/>
        </w:rPr>
        <w:t>1(census period)</w:t>
      </w:r>
      <w:r>
        <w:rPr>
          <w:color w:val="000000"/>
        </w:rPr>
        <w:t xml:space="preserve">, and calculated estimates and contrasts using the R package </w:t>
      </w:r>
      <w:proofErr w:type="spellStart"/>
      <w:r>
        <w:rPr>
          <w:i/>
          <w:color w:val="000000"/>
        </w:rPr>
        <w:t>emmeans</w:t>
      </w:r>
      <w:proofErr w:type="spellEnd"/>
      <w:r>
        <w:rPr>
          <w:i/>
          <w:color w:val="000000"/>
        </w:rPr>
        <w:t xml:space="preserve"> </w:t>
      </w:r>
      <w:r>
        <w:rPr>
          <w:color w:val="000000"/>
        </w:rPr>
        <w:t>(</w:t>
      </w:r>
      <w:proofErr w:type="spellStart"/>
      <w:r>
        <w:rPr>
          <w:color w:val="000000"/>
        </w:rPr>
        <w:t>Lenth</w:t>
      </w:r>
      <w:proofErr w:type="spellEnd"/>
      <w:r>
        <w:rPr>
          <w:color w:val="000000"/>
        </w:rPr>
        <w:t xml:space="preserve"> 2021). To evaluate change in baseline community composition over time, we calculated the proportion of treatment-level energy use accounted for by kangaroo rats on control plots in each census period (</w:t>
      </w:r>
      <w:r>
        <w:rPr>
          <w:i/>
          <w:color w:val="000000"/>
        </w:rPr>
        <w:t>KR</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Because proportional abundance is bounded 0-1 and is therefore not appropriate for generalized least squares, we compared values across time periods using a generalized linear model with a quasibinomial link function of the form </w:t>
      </w:r>
      <w:r>
        <w:rPr>
          <w:i/>
          <w:color w:val="000000"/>
        </w:rPr>
        <w:t>response ~ time period</w:t>
      </w:r>
      <w:r>
        <w:rPr>
          <w:color w:val="000000"/>
        </w:rPr>
        <w:t xml:space="preserve">. Finally, we calculated the proportional energy use accounted for by </w:t>
      </w:r>
      <w:r>
        <w:rPr>
          <w:i/>
          <w:color w:val="000000"/>
        </w:rPr>
        <w:t xml:space="preserve">C. </w:t>
      </w:r>
      <w:proofErr w:type="spellStart"/>
      <w:r>
        <w:rPr>
          <w:i/>
          <w:color w:val="000000"/>
        </w:rPr>
        <w:t>baileyi</w:t>
      </w:r>
      <w:proofErr w:type="spellEnd"/>
      <w:r>
        <w:rPr>
          <w:i/>
          <w:color w:val="000000"/>
        </w:rPr>
        <w:t>,</w:t>
      </w:r>
      <w:r>
        <w:rPr>
          <w:color w:val="000000"/>
        </w:rPr>
        <w:t xml:space="preserve"> specifically, on </w:t>
      </w:r>
      <w:proofErr w:type="spellStart"/>
      <w:r>
        <w:rPr>
          <w:color w:val="000000"/>
        </w:rPr>
        <w:t>exclosure</w:t>
      </w:r>
      <w:proofErr w:type="spellEnd"/>
      <w:r>
        <w:rPr>
          <w:color w:val="000000"/>
        </w:rPr>
        <w:t xml:space="preserve"> and control plots in each census period (</w:t>
      </w:r>
      <w:r>
        <w:rPr>
          <w:i/>
          <w:color w:val="000000"/>
        </w:rPr>
        <w:t>CB</w:t>
      </w:r>
      <w:r>
        <w:rPr>
          <w:i/>
          <w:color w:val="000000"/>
          <w:vertAlign w:val="subscript"/>
        </w:rPr>
        <w:t>E</w:t>
      </w:r>
      <w:r>
        <w:rPr>
          <w:i/>
          <w:color w:val="000000"/>
        </w:rPr>
        <w:t>/</w:t>
      </w:r>
      <w:proofErr w:type="spellStart"/>
      <w:r>
        <w:rPr>
          <w:i/>
          <w:color w:val="000000"/>
        </w:rPr>
        <w:t>Etot</w:t>
      </w:r>
      <w:r>
        <w:rPr>
          <w:i/>
          <w:color w:val="000000"/>
          <w:vertAlign w:val="subscript"/>
        </w:rPr>
        <w:t>E</w:t>
      </w:r>
      <w:proofErr w:type="spellEnd"/>
      <w:r>
        <w:rPr>
          <w:color w:val="000000"/>
        </w:rPr>
        <w:t xml:space="preserve"> and </w:t>
      </w:r>
      <w:r>
        <w:rPr>
          <w:i/>
          <w:color w:val="000000"/>
        </w:rPr>
        <w:t>CB</w:t>
      </w:r>
      <w:r>
        <w:rPr>
          <w:i/>
          <w:color w:val="000000"/>
          <w:vertAlign w:val="subscript"/>
        </w:rPr>
        <w:t>C</w:t>
      </w:r>
      <w:r>
        <w:rPr>
          <w:i/>
          <w:color w:val="000000"/>
        </w:rPr>
        <w:t>/</w:t>
      </w:r>
      <w:proofErr w:type="spellStart"/>
      <w:r>
        <w:rPr>
          <w:i/>
          <w:color w:val="000000"/>
        </w:rPr>
        <w:t>Etot</w:t>
      </w:r>
      <w:r>
        <w:rPr>
          <w:i/>
          <w:color w:val="000000"/>
          <w:vertAlign w:val="subscript"/>
        </w:rPr>
        <w:t>C</w:t>
      </w:r>
      <w:proofErr w:type="spellEnd"/>
      <w:r>
        <w:rPr>
          <w:color w:val="000000"/>
        </w:rPr>
        <w:t xml:space="preserve">, respectively). </w:t>
      </w:r>
      <w:r>
        <w:rPr>
          <w:i/>
          <w:color w:val="000000"/>
        </w:rPr>
        <w:t xml:space="preserve">C. </w:t>
      </w:r>
      <w:proofErr w:type="spellStart"/>
      <w:r>
        <w:rPr>
          <w:i/>
          <w:color w:val="000000"/>
        </w:rPr>
        <w:t>baileyi</w:t>
      </w:r>
      <w:proofErr w:type="spellEnd"/>
      <w:r>
        <w:rPr>
          <w:color w:val="000000"/>
        </w:rPr>
        <w:t xml:space="preserve"> was not present at the site prior to 1996, and we restricted the analysis of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to July 1997-2020. We compared </w:t>
      </w:r>
      <w:r>
        <w:rPr>
          <w:i/>
          <w:color w:val="000000"/>
        </w:rPr>
        <w:t xml:space="preserve">C. </w:t>
      </w:r>
      <w:proofErr w:type="spellStart"/>
      <w:r>
        <w:rPr>
          <w:i/>
          <w:color w:val="000000"/>
        </w:rPr>
        <w:t>baileyi</w:t>
      </w:r>
      <w:proofErr w:type="spellEnd"/>
      <w:r>
        <w:rPr>
          <w:i/>
          <w:color w:val="000000"/>
        </w:rPr>
        <w:t xml:space="preserve"> </w:t>
      </w:r>
      <w:r>
        <w:rPr>
          <w:color w:val="000000"/>
        </w:rPr>
        <w:t xml:space="preserve">proportional energy use over time and across treatments using a quasibinomial generalized linear model of the form </w:t>
      </w:r>
      <w:r>
        <w:rPr>
          <w:i/>
          <w:color w:val="000000"/>
        </w:rPr>
        <w:t>response ~ time period * treatment.</w:t>
      </w:r>
    </w:p>
    <w:p w14:paraId="1065ECC3" w14:textId="77777777" w:rsidR="00D86814" w:rsidRDefault="00D86814" w:rsidP="00D86814">
      <w:pPr>
        <w:pStyle w:val="Heading2"/>
        <w:rPr>
          <w:moveTo w:id="47" w:author="Diaz,Renata M" w:date="2021-12-28T10:55:00Z"/>
          <w:i w:val="0"/>
        </w:rPr>
      </w:pPr>
      <w:moveToRangeStart w:id="48" w:author="Diaz,Renata M" w:date="2021-12-28T10:55:00Z" w:name="move91581321"/>
      <w:moveTo w:id="49" w:author="Diaz,Renata M" w:date="2021-12-28T10:55:00Z">
        <w:r>
          <w:rPr>
            <w:i w:val="0"/>
          </w:rPr>
          <w:t>All analyses were conducted in R version 4.0.3 (R Core Team 2020). Data and code are availabl</w:t>
        </w:r>
        <w:r w:rsidRPr="003B678B">
          <w:rPr>
            <w:i w:val="0"/>
          </w:rPr>
          <w:t xml:space="preserve">e at </w:t>
        </w:r>
        <w:r>
          <w:fldChar w:fldCharType="begin"/>
        </w:r>
        <w:r>
          <w:instrText xml:space="preserve"> HYPERLINK "https://doi.org/10.5281/zenodo.5544362" </w:instrText>
        </w:r>
        <w:r>
          <w:fldChar w:fldCharType="separate"/>
        </w:r>
        <w:r w:rsidRPr="003B678B">
          <w:rPr>
            <w:rStyle w:val="Hyperlink"/>
            <w:i w:val="0"/>
          </w:rPr>
          <w:t>https://doi.org/10.5281/zenodo.5544362</w:t>
        </w:r>
        <w:r>
          <w:rPr>
            <w:rStyle w:val="Hyperlink"/>
            <w:i w:val="0"/>
          </w:rPr>
          <w:fldChar w:fldCharType="end"/>
        </w:r>
        <w:r w:rsidRPr="003B678B">
          <w:rPr>
            <w:i w:val="0"/>
          </w:rPr>
          <w:t xml:space="preserve"> and </w:t>
        </w:r>
        <w:commentRangeStart w:id="50"/>
        <w:r>
          <w:fldChar w:fldCharType="begin"/>
        </w:r>
        <w:r>
          <w:instrText xml:space="preserve"> HYPERLINK "https://doi.org/10.5281/zenodo.5539881" </w:instrText>
        </w:r>
        <w:r>
          <w:fldChar w:fldCharType="separate"/>
        </w:r>
        <w:r w:rsidRPr="003B678B">
          <w:rPr>
            <w:rStyle w:val="Hyperlink"/>
            <w:i w:val="0"/>
          </w:rPr>
          <w:t>https://doi.org/10.5281/zenodo.5539881</w:t>
        </w:r>
        <w:r>
          <w:rPr>
            <w:rStyle w:val="Hyperlink"/>
            <w:i w:val="0"/>
          </w:rPr>
          <w:fldChar w:fldCharType="end"/>
        </w:r>
      </w:moveTo>
      <w:commentRangeEnd w:id="50"/>
      <w:r w:rsidR="000D517A">
        <w:rPr>
          <w:rStyle w:val="CommentReference"/>
          <w:i w:val="0"/>
        </w:rPr>
        <w:commentReference w:id="50"/>
      </w:r>
      <w:moveTo w:id="51" w:author="Diaz,Renata M" w:date="2021-12-28T10:55:00Z">
        <w:r>
          <w:rPr>
            <w:i w:val="0"/>
          </w:rPr>
          <w:t>.</w:t>
        </w:r>
      </w:moveTo>
    </w:p>
    <w:moveToRangeEnd w:id="48"/>
    <w:p w14:paraId="4362C5B5" w14:textId="77777777" w:rsidR="00D86814" w:rsidDel="00FB5BA3" w:rsidRDefault="00D86814" w:rsidP="00D86814">
      <w:pPr>
        <w:pStyle w:val="Heading2"/>
        <w:rPr>
          <w:del w:id="52" w:author="Diaz,Renata M" w:date="2021-12-28T10:55:00Z"/>
        </w:rPr>
        <w:pPrChange w:id="53" w:author="Diaz,Renata M" w:date="2021-12-28T10:55:00Z">
          <w:pPr>
            <w:pBdr>
              <w:top w:val="nil"/>
              <w:left w:val="nil"/>
              <w:bottom w:val="nil"/>
              <w:right w:val="nil"/>
              <w:between w:val="nil"/>
            </w:pBdr>
            <w:ind w:firstLine="720"/>
          </w:pPr>
        </w:pPrChange>
      </w:pPr>
    </w:p>
    <w:p w14:paraId="0000001A" w14:textId="77777777" w:rsidR="0014228D" w:rsidRDefault="004D2FE6">
      <w:pPr>
        <w:pStyle w:val="Heading1"/>
      </w:pPr>
      <w:r>
        <w:t>Results</w:t>
      </w:r>
    </w:p>
    <w:p w14:paraId="0000001B" w14:textId="541A09F0" w:rsidR="0014228D" w:rsidRDefault="004D2FE6">
      <w:pPr>
        <w:pBdr>
          <w:top w:val="nil"/>
          <w:left w:val="nil"/>
          <w:bottom w:val="nil"/>
          <w:right w:val="nil"/>
          <w:between w:val="nil"/>
        </w:pBdr>
        <w:ind w:firstLine="720"/>
        <w:rPr>
          <w:color w:val="000000"/>
        </w:rPr>
      </w:pPr>
      <w:r>
        <w:rPr>
          <w:color w:val="000000"/>
        </w:rPr>
        <w:t xml:space="preserve">    The impact of kangaroo rat removal on </w:t>
      </w:r>
      <w:proofErr w:type="spellStart"/>
      <w:r>
        <w:rPr>
          <w:i/>
          <w:color w:val="000000"/>
        </w:rPr>
        <w:t>Etot</w:t>
      </w:r>
      <w:proofErr w:type="spellEnd"/>
      <w:r>
        <w:rPr>
          <w:color w:val="000000"/>
        </w:rPr>
        <w:t xml:space="preserve"> 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The first shift occurred around 1996, when </w:t>
      </w:r>
      <w:r>
        <w:rPr>
          <w:i/>
          <w:color w:val="000000"/>
        </w:rPr>
        <w:t xml:space="preserve">C. </w:t>
      </w:r>
      <w:proofErr w:type="spellStart"/>
      <w:r>
        <w:rPr>
          <w:i/>
          <w:color w:val="000000"/>
        </w:rPr>
        <w:t>baileyi</w:t>
      </w:r>
      <w:proofErr w:type="spellEnd"/>
      <w:r>
        <w:rPr>
          <w:i/>
          <w:color w:val="000000"/>
        </w:rPr>
        <w:t xml:space="preserve"> </w:t>
      </w:r>
      <w:r>
        <w:rPr>
          <w:color w:val="000000"/>
        </w:rPr>
        <w:t xml:space="preserve">- which had not previously been observed at the site - established in the </w:t>
      </w:r>
      <w:r>
        <w:rPr>
          <w:color w:val="000000"/>
        </w:rPr>
        <w:lastRenderedPageBreak/>
        <w:t xml:space="preserve">community (Figure 1D; see also Ernest and Brown 2001).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w:t>
      </w:r>
      <w:proofErr w:type="spellStart"/>
      <w:r>
        <w:rPr>
          <w:color w:val="000000"/>
        </w:rPr>
        <w:t>exclosure</w:t>
      </w:r>
      <w:proofErr w:type="spellEnd"/>
      <w:r>
        <w:rPr>
          <w:color w:val="000000"/>
        </w:rPr>
        <w:t xml:space="preserve"> plots and dramatically increased energetic compensation (Figure 1B), from an average of 19% (95% interval 9-29%) from 1988-1996 to an average of 55% (46-63%; contrast </w:t>
      </w:r>
      <w:r>
        <w:rPr>
          <w:i/>
          <w:color w:val="000000"/>
        </w:rPr>
        <w:t xml:space="preserve">p </w:t>
      </w:r>
      <w:r>
        <w:rPr>
          <w:color w:val="000000"/>
        </w:rPr>
        <w:t xml:space="preserve">&lt; 0.001; for complete results of all models, see Appendix 1) from 1996-2010.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w:t>
      </w:r>
      <w:proofErr w:type="spellStart"/>
      <w:r>
        <w:rPr>
          <w:color w:val="000000"/>
        </w:rPr>
        <w:t>exclosures</w:t>
      </w:r>
      <w:proofErr w:type="spellEnd"/>
      <w:r>
        <w:rPr>
          <w:color w:val="000000"/>
        </w:rPr>
        <w:t xml:space="preserve"> relative to controls; Figure 1A) increased from 30% (20-39%) to 68% (60-77%, contrast </w:t>
      </w:r>
      <w:r>
        <w:rPr>
          <w:i/>
          <w:color w:val="000000"/>
        </w:rPr>
        <w:t>p</w:t>
      </w:r>
      <w:r>
        <w:rPr>
          <w:color w:val="000000"/>
        </w:rPr>
        <w:t xml:space="preserve"> &lt; 0.001).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(70-75%) to 25% (22-28%, contrast </w:t>
      </w:r>
      <w:r>
        <w:rPr>
          <w:i/>
          <w:color w:val="000000"/>
        </w:rPr>
        <w:t xml:space="preserve">p </w:t>
      </w:r>
      <w:r>
        <w:rPr>
          <w:color w:val="000000"/>
        </w:rPr>
        <w:t xml:space="preserve">&lt; 0.001) on </w:t>
      </w:r>
      <w:proofErr w:type="spellStart"/>
      <w:r>
        <w:rPr>
          <w:color w:val="000000"/>
        </w:rPr>
        <w:t>exclosure</w:t>
      </w:r>
      <w:proofErr w:type="spellEnd"/>
      <w:r>
        <w:rPr>
          <w:color w:val="000000"/>
        </w:rPr>
        <w:t xml:space="preserve"> plots, and from 12% (10-14%)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energetic compensation declined from an average of 55% (46-63%) to 22% (12-32%, contrast </w:t>
      </w:r>
      <w:r>
        <w:rPr>
          <w:i/>
          <w:color w:val="000000"/>
        </w:rPr>
        <w:t xml:space="preserve">p </w:t>
      </w:r>
      <w:r>
        <w:rPr>
          <w:color w:val="000000"/>
        </w:rPr>
        <w:t xml:space="preserve">&lt; 0.001), a level not significantly different from the 19% (9-29%, contrast </w:t>
      </w:r>
      <w:r>
        <w:rPr>
          <w:i/>
          <w:color w:val="000000"/>
        </w:rPr>
        <w:t xml:space="preserve">p </w:t>
      </w:r>
      <w:r>
        <w:rPr>
          <w:color w:val="000000"/>
        </w:rPr>
        <w:t xml:space="preserve">= .9)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energy 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68% (60-77%) from 1996-2010 to 46% (37-56%, contrast </w:t>
      </w:r>
      <w:r>
        <w:rPr>
          <w:i/>
          <w:color w:val="000000"/>
        </w:rPr>
        <w:t xml:space="preserve">p </w:t>
      </w:r>
      <w:r>
        <w:rPr>
          <w:color w:val="000000"/>
        </w:rPr>
        <w:t xml:space="preserve">= 0.002) from 2010-2020, it remained higher than its average of 30% (20-39%, contrast </w:t>
      </w:r>
      <w:r>
        <w:rPr>
          <w:i/>
          <w:color w:val="000000"/>
        </w:rPr>
        <w:t xml:space="preserve">p </w:t>
      </w:r>
      <w:r>
        <w:rPr>
          <w:color w:val="000000"/>
        </w:rPr>
        <w:t xml:space="preserve">= 0.04) from 1988-1996 (Figure 1A). Over the course of the experiment, rodent community composition shifted sitewide, such that in later years, kangaroo rats have accounted for a lower proportion of baseline </w:t>
      </w:r>
      <w:proofErr w:type="spellStart"/>
      <w:r w:rsidRPr="002C69CC">
        <w:rPr>
          <w:i/>
          <w:color w:val="000000"/>
        </w:rPr>
        <w:t>Etot</w:t>
      </w:r>
      <w:proofErr w:type="spellEnd"/>
      <w:r w:rsidRPr="002C69CC">
        <w:rPr>
          <w:i/>
          <w:color w:val="000000"/>
        </w:rPr>
        <w:t xml:space="preserve"> </w:t>
      </w:r>
      <w:r>
        <w:rPr>
          <w:color w:val="000000"/>
        </w:rPr>
        <w:t xml:space="preserve">than they did at the beginning of the study (Figure 1C). From 1988-1996, kangaroo rats accounted for 92% (90-94%) of </w:t>
      </w:r>
      <w:proofErr w:type="spellStart"/>
      <w:r>
        <w:rPr>
          <w:i/>
          <w:color w:val="000000"/>
        </w:rPr>
        <w:t>Etot</w:t>
      </w:r>
      <w:proofErr w:type="spellEnd"/>
      <w:r>
        <w:rPr>
          <w:i/>
          <w:color w:val="000000"/>
        </w:rPr>
        <w:t xml:space="preserve"> </w:t>
      </w:r>
      <w:r>
        <w:rPr>
          <w:color w:val="000000"/>
        </w:rPr>
        <w:t xml:space="preserve">on controls; in later time periods, this dropped to an average of approximately 70% (1988-1996 compared to later time periods, </w:t>
      </w:r>
      <w:r>
        <w:rPr>
          <w:i/>
          <w:color w:val="000000"/>
        </w:rPr>
        <w:t xml:space="preserve">p </w:t>
      </w:r>
      <w:r>
        <w:rPr>
          <w:color w:val="000000"/>
        </w:rPr>
        <w:t xml:space="preserve">&lt; 0.001; 1996-2010 and 2020-2020 not significantly different, </w:t>
      </w:r>
      <w:r>
        <w:rPr>
          <w:i/>
          <w:color w:val="000000"/>
        </w:rPr>
        <w:t xml:space="preserve">p = </w:t>
      </w:r>
      <w:r>
        <w:rPr>
          <w:color w:val="000000"/>
        </w:rPr>
        <w:t xml:space="preserve">.86). Because the proportion of </w:t>
      </w:r>
      <w:proofErr w:type="spellStart"/>
      <w:r>
        <w:rPr>
          <w:i/>
          <w:color w:val="000000"/>
        </w:rPr>
        <w:t>Etot</w:t>
      </w:r>
      <w:proofErr w:type="spellEnd"/>
      <w:r>
        <w:rPr>
          <w:i/>
          <w:color w:val="000000"/>
        </w:rPr>
        <w:t xml:space="preserve"> </w:t>
      </w:r>
      <w:r>
        <w:rPr>
          <w:color w:val="000000"/>
        </w:rPr>
        <w:t xml:space="preserve">directly lost to kangaroo rat removal was smaller from 2010-2020 than from 1988-1996, the total energy ratio </w:t>
      </w:r>
      <w:r>
        <w:rPr>
          <w:color w:val="000000"/>
        </w:rPr>
        <w:lastRenderedPageBreak/>
        <w:t>was higher from 2010-2020 than it was from 1988-1996 - even though there was not a detectable difference between the two time periods in the proportion of lost energy being offset through energetic compensation. </w:t>
      </w:r>
    </w:p>
    <w:p w14:paraId="0000001C" w14:textId="77777777" w:rsidR="0014228D" w:rsidRDefault="004D2FE6">
      <w:pPr>
        <w:pStyle w:val="Heading1"/>
      </w:pPr>
      <w:r>
        <w:t>Discussion</w:t>
      </w:r>
    </w:p>
    <w:p w14:paraId="501B0446" w14:textId="374DC973"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1996 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a dispersal </w:t>
      </w:r>
      <w:r>
        <w:t>constraint</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substantially restored community function on </w:t>
      </w:r>
      <w:proofErr w:type="spellStart"/>
      <w:r>
        <w:rPr>
          <w:color w:val="000000"/>
        </w:rPr>
        <w:t>exclosure</w:t>
      </w:r>
      <w:proofErr w:type="spellEnd"/>
      <w:r>
        <w:rPr>
          <w:color w:val="000000"/>
        </w:rPr>
        <w:t xml:space="preserve"> plots.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functional replacement for kangaroo rats. This is consistent with fluctuating conditions modulating the degree of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(Rosenzweig and </w:t>
      </w:r>
      <w:proofErr w:type="spellStart"/>
      <w:r>
        <w:rPr>
          <w:color w:val="000000"/>
        </w:rPr>
        <w:t>Winakur</w:t>
      </w:r>
      <w:proofErr w:type="spellEnd"/>
      <w:r>
        <w:rPr>
          <w:color w:val="000000"/>
        </w:rPr>
        <w:t xml:space="preserve"> 1969; </w:t>
      </w:r>
      <w:proofErr w:type="spellStart"/>
      <w:r>
        <w:rPr>
          <w:color w:val="000000"/>
        </w:rPr>
        <w:t>M’Closkey</w:t>
      </w:r>
      <w:proofErr w:type="spellEnd"/>
      <w:r>
        <w:rPr>
          <w:color w:val="000000"/>
        </w:rPr>
        <w:t xml:space="preserve"> 1982; Price 1978).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1996-2010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lastRenderedPageBreak/>
        <w:t>baileyi</w:t>
      </w:r>
      <w:proofErr w:type="spellEnd"/>
      <w:r>
        <w:rPr>
          <w:color w:val="000000"/>
        </w:rPr>
        <w:t xml:space="preserve">, conditions since 2010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 (Appendix 2; Christensen et al. 2018). In the decade </w:t>
      </w:r>
      <w:r>
        <w:t>after</w:t>
      </w:r>
      <w:r>
        <w:rPr>
          <w:color w:val="000000"/>
        </w:rPr>
        <w:t xml:space="preserve">, the site experienced two long and severe droughts interspersed with an exceptionally wet period (Appendix 2;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reorganization tracking longer-term habitat shifts (Thibault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balieyi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3829BAA5"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over time have contributed to changes in community function in this system, changes in compensation alone do not fully account for the long-term changes in the overall impact of kangaroo rat removal on </w:t>
      </w:r>
      <w:proofErr w:type="spellStart"/>
      <w:r>
        <w:rPr>
          <w:i/>
          <w:color w:val="000000"/>
        </w:rPr>
        <w:t>Etot</w:t>
      </w:r>
      <w:proofErr w:type="spellEnd"/>
      <w:r>
        <w:rPr>
          <w:iCs/>
          <w:color w:val="000000"/>
        </w:rPr>
        <w:t xml:space="preserve">. Specifically, although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w:t>
      </w:r>
      <w:proofErr w:type="spellStart"/>
      <w:r w:rsidR="005B1DA0">
        <w:rPr>
          <w:iCs/>
          <w:color w:val="000000"/>
        </w:rPr>
        <w:t>exclosure</w:t>
      </w:r>
      <w:proofErr w:type="spellEnd"/>
      <w:r w:rsidR="005B1DA0">
        <w:rPr>
          <w:iCs/>
          <w:color w:val="000000"/>
        </w:rPr>
        <w:t xml:space="preserv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1996</w:t>
      </w:r>
      <w:r w:rsidR="005B1DA0">
        <w:rPr>
          <w:color w:val="000000"/>
        </w:rPr>
        <w:t xml:space="preserve"> (Figure 1A). Th</w:t>
      </w:r>
      <w:r w:rsidR="00BF3677">
        <w:rPr>
          <w:color w:val="000000"/>
        </w:rPr>
        <w:t>is</w:t>
      </w:r>
      <w:r w:rsidR="005B1DA0">
        <w:rPr>
          <w:color w:val="000000"/>
        </w:rPr>
        <w:t xml:space="preserve"> difference in </w:t>
      </w:r>
      <w:proofErr w:type="spellStart"/>
      <w:r w:rsidR="005B1DA0">
        <w:rPr>
          <w:color w:val="000000"/>
        </w:rPr>
        <w:t>exclosure</w:t>
      </w:r>
      <w:proofErr w:type="spellEnd"/>
      <w:r w:rsidR="005B1DA0">
        <w:rPr>
          <w:color w:val="000000"/>
        </w:rPr>
        <w:t xml:space="preserve"> </w:t>
      </w:r>
      <w:proofErr w:type="spellStart"/>
      <w:r w:rsidR="005B1DA0">
        <w:rPr>
          <w:i/>
          <w:color w:val="000000"/>
        </w:rPr>
        <w:t>Etot</w:t>
      </w:r>
      <w:proofErr w:type="spellEnd"/>
      <w:r w:rsidR="005B1DA0">
        <w:rPr>
          <w:i/>
          <w:color w:val="000000"/>
        </w:rPr>
        <w:t xml:space="preserv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approximated pre-</w:t>
      </w:r>
      <w:r w:rsidR="00DD26E2">
        <w:rPr>
          <w:iCs/>
          <w:color w:val="000000"/>
        </w:rPr>
        <w:t>1996</w:t>
      </w:r>
      <w:r w:rsidR="009C0045">
        <w:rPr>
          <w:iCs/>
          <w:color w:val="000000"/>
        </w:rPr>
        <w:t xml:space="preserve"> 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w:t>
      </w:r>
      <w:proofErr w:type="spellStart"/>
      <w:r w:rsidR="009C0045">
        <w:rPr>
          <w:iCs/>
          <w:color w:val="000000"/>
        </w:rPr>
        <w:t>exclosure</w:t>
      </w:r>
      <w:proofErr w:type="spellEnd"/>
      <w:r w:rsidR="009C0045">
        <w:rPr>
          <w:iCs/>
          <w:color w:val="000000"/>
        </w:rPr>
        <w:t xml:space="preserv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DD26E2">
        <w:rPr>
          <w:color w:val="000000"/>
        </w:rPr>
        <w:t>1996</w:t>
      </w:r>
      <w:r w:rsidR="009C0045">
        <w:rPr>
          <w:color w:val="000000"/>
        </w:rPr>
        <w:t xml:space="preserve">, their removal had a smaller impact on community function – even though there was not an increase in the degree to which small granivores compensated for </w:t>
      </w:r>
      <w:r w:rsidR="009C0045">
        <w:rPr>
          <w:color w:val="000000"/>
        </w:rPr>
        <w:lastRenderedPageBreak/>
        <w:t xml:space="preserve">their absence. In fact, the relatively consistent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how small granivores have come to account for a larger proportion of community </w:t>
      </w:r>
      <w:proofErr w:type="spellStart"/>
      <w:r w:rsidR="00FB439A">
        <w:rPr>
          <w:i/>
          <w:color w:val="000000"/>
        </w:rPr>
        <w:t>Etot</w:t>
      </w:r>
      <w:proofErr w:type="spellEnd"/>
      <w:r w:rsidR="00FB439A">
        <w:rPr>
          <w:color w:val="000000"/>
        </w:rPr>
        <w:t xml:space="preserve"> over time, but have not increased their capacity to exploit resources usually controlled by kangaroo rats. It is well-documented that, while kangaroo rats readily forage in open microhabitats where predation risk can be relatively high, smaller granivores rely on vegetation cover as an antipredator defense and preferentially forage in sheltered microhabitats (</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the landscape availability of open and sheltered microhabitats shifted,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w:t>
      </w:r>
      <w:r w:rsidR="001C6184">
        <w:rPr>
          <w:color w:val="000000"/>
        </w:rPr>
        <w:t xml:space="preserve">predominately </w:t>
      </w:r>
      <w:r w:rsidR="00FB439A">
        <w:rPr>
          <w:color w:val="000000"/>
        </w:rPr>
        <w:t>located in the remaining open areas</w:t>
      </w:r>
      <w:r w:rsidR="001C6184">
        <w:rPr>
          <w:color w:val="000000"/>
        </w:rPr>
        <w:t xml:space="preserve"> – resources that</w:t>
      </w:r>
      <w:r w:rsidR="00FB439A">
        <w:rPr>
          <w:color w:val="000000"/>
        </w:rPr>
        <w:t xml:space="preserve"> would have remained inaccessible to smaller granivores, even on plots where kangaroo rats were removed. </w:t>
      </w:r>
      <w:r w:rsidR="003C702C">
        <w:rPr>
          <w:color w:val="000000"/>
        </w:rPr>
        <w:t xml:space="preserve">The long-term reduction in the impact of kangaroo rat removal on community function, driven by niche complementarity 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Bledsoe and Ernest 2019), especially at short timescales, it is important to recognize that multiple distinct pathways modulate the long-term impacts of species loss on community function. </w:t>
      </w:r>
      <w:r w:rsidR="00340635">
        <w:rPr>
          <w:color w:val="000000"/>
        </w:rPr>
        <w:t xml:space="preserve">Particularly in strongly niche-structured systems, such as the desert granivores studied here, complementarity effects and </w:t>
      </w:r>
      <w:r w:rsidR="00340635">
        <w:rPr>
          <w:color w:val="000000"/>
        </w:rPr>
        <w:lastRenderedPageBreak/>
        <w:t xml:space="preserve">fluctuations in functional redundancy may occur simultaneously, with complex and potentially counterintuitive outcomes for community-level function. </w:t>
      </w:r>
      <w:r w:rsidR="00FB439A">
        <w:rPr>
          <w:color w:val="000000"/>
        </w:rPr>
        <w:t xml:space="preserve"> </w:t>
      </w:r>
    </w:p>
    <w:p w14:paraId="0000001F" w14:textId="19904E5D"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(see also </w:t>
      </w:r>
      <w:proofErr w:type="spellStart"/>
      <w:r>
        <w:rPr>
          <w:color w:val="000000"/>
        </w:rPr>
        <w:t>Leibold</w:t>
      </w:r>
      <w:proofErr w:type="spellEnd"/>
      <w:r>
        <w:rPr>
          <w:color w:val="000000"/>
        </w:rPr>
        <w:t xml:space="preserve"> et al. 2017). Although a single colonization event may be enough to allow for temporary compensation </w:t>
      </w:r>
      <w:r>
        <w:t>via functional redundancy</w:t>
      </w:r>
      <w:r>
        <w:rPr>
          <w:color w:val="000000"/>
        </w:rPr>
        <w:t>, as conditions fluctuate, species that are capable of compens</w:t>
      </w:r>
      <w:r>
        <w:t>ating</w:t>
      </w:r>
      <w:r>
        <w:rPr>
          <w:color w:val="000000"/>
        </w:rPr>
        <w:t xml:space="preserve"> under some conditions may no longer perform that function. Particularly if limiting similarity prevents similar competitors from specializing on precisely the same habitats (Rosenfeld 2002), this type of temporary, context-dependent compensation may be common.</w:t>
      </w:r>
      <w:r>
        <w:t xml:space="preserve"> To maintain compensation for species loss over time</w:t>
      </w:r>
      <w:r>
        <w:rPr>
          <w:color w:val="000000"/>
        </w:rPr>
        <w:t>, multiple colonization events, supplying species that are functionally redundant under different conditions, may be required. Depending on dispersal rates and the composition of regional species pools, repeated colonization events tracking changing condi</w:t>
      </w:r>
      <w:r>
        <w:t xml:space="preserve">tions </w:t>
      </w:r>
      <w:r>
        <w:rPr>
          <w:color w:val="000000"/>
        </w:rPr>
        <w:t xml:space="preserve">may be unlikely or even impossible. At Portal, dispersal limitation introduced a 20-year lag between the initiation of the experiment and the beginning of energetic compensation driven by </w:t>
      </w:r>
      <w:r>
        <w:rPr>
          <w:i/>
          <w:color w:val="000000"/>
        </w:rPr>
        <w:t xml:space="preserve">C. </w:t>
      </w:r>
      <w:proofErr w:type="spellStart"/>
      <w:r>
        <w:rPr>
          <w:i/>
          <w:color w:val="000000"/>
        </w:rPr>
        <w:t>baileyi</w:t>
      </w:r>
      <w:proofErr w:type="spellEnd"/>
      <w:r>
        <w:rPr>
          <w:color w:val="000000"/>
        </w:rPr>
        <w:t xml:space="preserve">. Theoretically, another species capable of compensating for kangaroo rats, and better-suited to conditions at the site since 2010, could colonize the site and restore compensation – but it is unclear whether such a species exists or how long it might take for it to disperse to the site. More </w:t>
      </w:r>
      <w:r>
        <w:t>generally</w:t>
      </w:r>
      <w:r>
        <w:rPr>
          <w:color w:val="000000"/>
        </w:rPr>
        <w:t xml:space="preserve">, as ecosystems globally undergo reductions in habitat connectivity and regional beta diversity, and move into novel climatic spaces, maintenance of community function </w:t>
      </w:r>
      <w:r>
        <w:t>through</w:t>
      </w:r>
      <w:r>
        <w:rPr>
          <w:color w:val="000000"/>
        </w:rPr>
        <w:t xml:space="preserve"> </w:t>
      </w:r>
      <w:r>
        <w:t>functional redundancy</w:t>
      </w:r>
      <w:r>
        <w:rPr>
          <w:color w:val="000000"/>
        </w:rPr>
        <w:t xml:space="preserve"> may become 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77777777" w:rsidR="0014228D" w:rsidRDefault="004D2FE6">
      <w:pPr>
        <w:pBdr>
          <w:top w:val="nil"/>
          <w:left w:val="nil"/>
          <w:bottom w:val="nil"/>
          <w:right w:val="nil"/>
          <w:between w:val="nil"/>
        </w:pBdr>
        <w:ind w:firstLine="720"/>
        <w:rPr>
          <w:color w:val="000000"/>
        </w:rPr>
      </w:pPr>
      <w:r>
        <w:lastRenderedPageBreak/>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on population dynamics (Hubbell 2001; </w:t>
      </w:r>
      <w:proofErr w:type="spellStart"/>
      <w:r>
        <w:rPr>
          <w:color w:val="000000"/>
        </w:rPr>
        <w:t>Houlahan</w:t>
      </w:r>
      <w:proofErr w:type="spellEnd"/>
      <w:r>
        <w:rPr>
          <w:color w:val="000000"/>
        </w:rPr>
        <w:t xml:space="preserve"> et al. 2007). In this framing, any resources made available through species loss should immediately be taken up by other species. This is not consistent with the</w:t>
      </w:r>
      <w:r>
        <w:t xml:space="preserve"> </w:t>
      </w:r>
      <w:r>
        <w:rPr>
          <w:color w:val="000000"/>
        </w:rPr>
        <w:t xml:space="preserve">dynamics that occur at Portal, as there have been extended periods of time when there are substantial resources available on </w:t>
      </w:r>
      <w:proofErr w:type="spellStart"/>
      <w:r>
        <w:rPr>
          <w:color w:val="000000"/>
        </w:rPr>
        <w:t>exclosure</w:t>
      </w:r>
      <w:proofErr w:type="spellEnd"/>
      <w:r>
        <w:rPr>
          <w:color w:val="000000"/>
        </w:rPr>
        <w:t xml:space="preserve"> plots that are not being used by any rodent species. Rather, the dynamics at Portal are more consistent with a zero-sum constraint operating at metacommunity, or, more broadly, 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take advantage of </w:t>
      </w:r>
      <w:r>
        <w:rPr>
          <w:color w:val="000000"/>
        </w:rPr>
        <w:t xml:space="preserve">available resources - either </w:t>
      </w:r>
      <w:r>
        <w:t>through functional redundancy with species that have been lost, or niche complementarity allowing them to exploit novel niches</w:t>
      </w:r>
      <w:r>
        <w:rPr>
          <w:color w:val="000000"/>
        </w:rPr>
        <w:t xml:space="preserve">. Moving forward, a long-term, metacommunity, and even macroevolutionary approach may be necessary to fully understand how zero-sum constraints manifest in community dynamics; how </w:t>
      </w:r>
      <w:r>
        <w:t>functional redundancy</w:t>
      </w:r>
      <w:r>
        <w:rPr>
          <w:color w:val="000000"/>
        </w:rPr>
        <w:t xml:space="preserve"> and </w:t>
      </w:r>
      <w:r>
        <w:t>niche complementarity</w:t>
      </w:r>
      <w:r>
        <w:rPr>
          <w:color w:val="000000"/>
        </w:rPr>
        <w:t xml:space="preserve"> jointly contribute to dynamics of community function; and how, and when, community-level properties are maintained 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4D0DD005"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xml:space="preserve">, and has been sustained over the decades via the </w:t>
      </w:r>
      <w:r>
        <w:lastRenderedPageBreak/>
        <w:t>dedicated efforts of dozens of researchers and volunteers. RMD was supported in part by the National Science Foundation Graduate Research Fellowship under Grant No. DGE-1315138 and DGE-1842473.</w:t>
      </w:r>
    </w:p>
    <w:p w14:paraId="00000025" w14:textId="41363773" w:rsidR="0014228D" w:rsidRDefault="004D2FE6" w:rsidP="001B4244">
      <w:pPr>
        <w:pStyle w:val="Heading1"/>
      </w:pPr>
      <w:r>
        <w:lastRenderedPageBreak/>
        <w:t>Literature cited</w:t>
      </w:r>
      <w:r w:rsidR="00C41DA7" w:rsidDel="00C41DA7">
        <w:t xml:space="preserve"> </w:t>
      </w:r>
    </w:p>
    <w:p w14:paraId="34262B80" w14:textId="77777777" w:rsidR="000D7C38" w:rsidRPr="000D7C38" w:rsidRDefault="000D7C38" w:rsidP="000D7C38">
      <w:pPr>
        <w:ind w:left="630" w:hanging="630"/>
      </w:pPr>
      <w:proofErr w:type="spellStart"/>
      <w:r w:rsidRPr="000D7C38">
        <w:t>Bannar</w:t>
      </w:r>
      <w:proofErr w:type="spellEnd"/>
      <w:r w:rsidRPr="000D7C38">
        <w:t xml:space="preserve">‐Martin, K. H., C. T. Kremer, S. K. M. Ernest, M. A. </w:t>
      </w:r>
      <w:proofErr w:type="spellStart"/>
      <w:r w:rsidRPr="000D7C38">
        <w:t>Leibold</w:t>
      </w:r>
      <w:proofErr w:type="spellEnd"/>
      <w:r w:rsidRPr="000D7C38">
        <w:t xml:space="preserve">, H. Auge, J. Chase, S. A. J. </w:t>
      </w:r>
      <w:proofErr w:type="spellStart"/>
      <w:r w:rsidRPr="000D7C38">
        <w:t>Declerck</w:t>
      </w:r>
      <w:proofErr w:type="spellEnd"/>
      <w:r w:rsidRPr="000D7C38">
        <w:t xml:space="preserve">, N. Eisenhauer, S. </w:t>
      </w:r>
      <w:proofErr w:type="spellStart"/>
      <w:r w:rsidRPr="000D7C38">
        <w:t>Harpole</w:t>
      </w:r>
      <w:proofErr w:type="spellEnd"/>
      <w:r w:rsidRPr="000D7C38">
        <w:t xml:space="preserve">, H. Hillebrand, F. Isbell, T. </w:t>
      </w:r>
      <w:proofErr w:type="spellStart"/>
      <w:r w:rsidRPr="000D7C38">
        <w:t>Koffel</w:t>
      </w:r>
      <w:proofErr w:type="spellEnd"/>
      <w:r w:rsidRPr="000D7C38">
        <w:t xml:space="preserve">, S. Larsen, A. </w:t>
      </w:r>
      <w:proofErr w:type="spellStart"/>
      <w:r w:rsidRPr="000D7C38">
        <w:t>Narwani</w:t>
      </w:r>
      <w:proofErr w:type="spellEnd"/>
      <w:r w:rsidRPr="000D7C38">
        <w:t xml:space="preserve">, J. S. </w:t>
      </w:r>
      <w:proofErr w:type="spellStart"/>
      <w:r w:rsidRPr="000D7C38">
        <w:t>Petermann</w:t>
      </w:r>
      <w:proofErr w:type="spellEnd"/>
      <w:r w:rsidRPr="000D7C38">
        <w:t xml:space="preserve">, C. </w:t>
      </w:r>
      <w:proofErr w:type="spellStart"/>
      <w:r w:rsidRPr="000D7C38">
        <w:t>Roscher</w:t>
      </w:r>
      <w:proofErr w:type="spellEnd"/>
      <w:r w:rsidRPr="000D7C38">
        <w:t>, J. S. Cabral, and S. R. Supp. 2018. Integrating community assembly and biodiversity to better understand ecosystem function: the Community Assembly and the Functioning of Ecosystems (CAFE) approach. Ecology Letters 21:167–180.</w:t>
      </w:r>
    </w:p>
    <w:p w14:paraId="05A8A19B" w14:textId="77777777" w:rsidR="00A541BE" w:rsidRPr="00A541BE" w:rsidRDefault="00A541BE" w:rsidP="001B4244">
      <w:pPr>
        <w:ind w:left="630" w:hanging="630"/>
      </w:pPr>
      <w:r w:rsidRPr="00A541BE">
        <w:t xml:space="preserve">Bledsoe, E. K., and S. K. M. Ernest. 2019. Temporal changes in species composition affect a ubiquitous species’ use of habitat patches. Ecology </w:t>
      </w:r>
      <w:proofErr w:type="gramStart"/>
      <w:r w:rsidRPr="00A541BE">
        <w:t>100:e</w:t>
      </w:r>
      <w:proofErr w:type="gramEnd"/>
      <w:r w:rsidRPr="00A541BE">
        <w:t>02869.</w:t>
      </w:r>
    </w:p>
    <w:p w14:paraId="314C6BC2" w14:textId="77777777" w:rsidR="00A541BE" w:rsidRPr="00A541BE" w:rsidRDefault="00A541BE" w:rsidP="001B4244">
      <w:pPr>
        <w:ind w:left="630" w:hanging="630"/>
      </w:pPr>
      <w:r w:rsidRPr="00A541BE">
        <w:t xml:space="preserve">Brown, J. H., T. J. </w:t>
      </w:r>
      <w:proofErr w:type="spellStart"/>
      <w:r w:rsidRPr="00A541BE">
        <w:t>Valone</w:t>
      </w:r>
      <w:proofErr w:type="spellEnd"/>
      <w:r w:rsidRPr="00A541BE">
        <w:t>, and C. G. Curtin. 1997. Reorganization of an arid ecosystem in response to recent climate change. Proceedings of the National Academy of Sciences 94:9729–9733.</w:t>
      </w:r>
    </w:p>
    <w:p w14:paraId="5BCED102" w14:textId="77777777" w:rsidR="00A541BE" w:rsidRPr="00A541BE" w:rsidRDefault="00A541BE" w:rsidP="001B4244">
      <w:pPr>
        <w:ind w:left="630" w:hanging="630"/>
      </w:pPr>
      <w:r w:rsidRPr="00A541BE">
        <w:t>Christensen, E. M., D. J. Harris, and S. K. M. Ernest. 2018. Long-term community change through multiple rapid transitions in a desert rodent community. Ecology 99:1523–1529.</w:t>
      </w:r>
    </w:p>
    <w:p w14:paraId="28352A45" w14:textId="77777777" w:rsidR="00A541BE" w:rsidRPr="00A541BE" w:rsidRDefault="00A541BE" w:rsidP="001B4244">
      <w:pPr>
        <w:ind w:left="630" w:hanging="630"/>
      </w:pPr>
      <w:r w:rsidRPr="00A541BE">
        <w:t xml:space="preserve">Christensen, E. M., G. M. </w:t>
      </w:r>
      <w:proofErr w:type="spellStart"/>
      <w:r w:rsidRPr="00A541BE">
        <w:t>Yenni</w:t>
      </w:r>
      <w:proofErr w:type="spellEnd"/>
      <w:r w:rsidRPr="00A541BE">
        <w:t xml:space="preserve">, H. Ye, J. L. </w:t>
      </w:r>
      <w:proofErr w:type="spellStart"/>
      <w:r w:rsidRPr="00A541BE">
        <w:t>Simonis</w:t>
      </w:r>
      <w:proofErr w:type="spellEnd"/>
      <w:r w:rsidRPr="00A541BE">
        <w:t xml:space="preserve">, E. K. Bledsoe, R. M. Diaz, S. D. Taylor, E. P. White, and S. K. M. Ernest. 2019. </w:t>
      </w:r>
      <w:proofErr w:type="spellStart"/>
      <w:r w:rsidRPr="00A541BE">
        <w:t>portalr</w:t>
      </w:r>
      <w:proofErr w:type="spellEnd"/>
      <w:r w:rsidRPr="00A541BE">
        <w:t xml:space="preserve">: an R package for summarizing and using the Portal Project Data. Journal of </w:t>
      </w:r>
      <w:proofErr w:type="gramStart"/>
      <w:r w:rsidRPr="00A541BE">
        <w:t>Open Source</w:t>
      </w:r>
      <w:proofErr w:type="gramEnd"/>
      <w:r w:rsidRPr="00A541BE">
        <w:t xml:space="preserve"> Software 4:1098.</w:t>
      </w:r>
    </w:p>
    <w:p w14:paraId="1AA36C2A" w14:textId="77777777" w:rsidR="00A541BE" w:rsidRPr="00A541BE" w:rsidRDefault="00A541BE" w:rsidP="001B4244">
      <w:pPr>
        <w:ind w:left="630" w:hanging="630"/>
      </w:pPr>
      <w:proofErr w:type="spellStart"/>
      <w:r w:rsidRPr="00A541BE">
        <w:t>Dornelas</w:t>
      </w:r>
      <w:proofErr w:type="spellEnd"/>
      <w:r w:rsidRPr="00A541BE">
        <w:t xml:space="preserve">, M., N. J. </w:t>
      </w:r>
      <w:proofErr w:type="spellStart"/>
      <w:r w:rsidRPr="00A541BE">
        <w:t>Gotelli</w:t>
      </w:r>
      <w:proofErr w:type="spellEnd"/>
      <w:r w:rsidRPr="00A541BE">
        <w:t xml:space="preserve">, B. McGill, H. Shimadzu, F. Moyes, C. Sievers, and A. E. </w:t>
      </w:r>
      <w:proofErr w:type="spellStart"/>
      <w:r w:rsidRPr="00A541BE">
        <w:t>Magurran</w:t>
      </w:r>
      <w:proofErr w:type="spellEnd"/>
      <w:r w:rsidRPr="00A541BE">
        <w:t>. 2014. Assemblage Time Series Reveal Biodiversity Change but Not Systematic Loss. Science 344:296–299.</w:t>
      </w:r>
    </w:p>
    <w:p w14:paraId="0A794B99" w14:textId="77777777" w:rsidR="00A541BE" w:rsidRPr="00A541BE" w:rsidRDefault="00A541BE" w:rsidP="001B4244">
      <w:pPr>
        <w:ind w:left="630" w:hanging="630"/>
      </w:pPr>
      <w:r w:rsidRPr="00A541BE">
        <w:t>Ernest, S. K. M., and J. H. Brown. 2001. Delayed Compensation for Missing Keystone Species by Colonization. Science 292:101–104.</w:t>
      </w:r>
    </w:p>
    <w:p w14:paraId="6A55D2DE" w14:textId="77777777" w:rsidR="00A541BE" w:rsidRPr="00A541BE" w:rsidRDefault="00A541BE" w:rsidP="001B4244">
      <w:pPr>
        <w:ind w:left="630" w:hanging="630"/>
      </w:pPr>
      <w:r w:rsidRPr="00A541BE">
        <w:lastRenderedPageBreak/>
        <w:t xml:space="preserve">Ernest, S. K. M., J. H. Brown, K. M. Thibault, E. P. White, and J. R. </w:t>
      </w:r>
      <w:proofErr w:type="spellStart"/>
      <w:r w:rsidRPr="00A541BE">
        <w:t>Goheen</w:t>
      </w:r>
      <w:proofErr w:type="spellEnd"/>
      <w:r w:rsidRPr="00A541BE">
        <w:t xml:space="preserve">. 2008. Zero Sum, the Niche, and Metacommunities: Long‐Term Dynamics of Community Assembly. The American Naturalist </w:t>
      </w:r>
      <w:proofErr w:type="gramStart"/>
      <w:r w:rsidRPr="00A541BE">
        <w:t>172:E</w:t>
      </w:r>
      <w:proofErr w:type="gramEnd"/>
      <w:r w:rsidRPr="00A541BE">
        <w:t>257–E269.</w:t>
      </w:r>
    </w:p>
    <w:p w14:paraId="798787E1" w14:textId="77777777" w:rsidR="00A541BE" w:rsidRPr="00A541BE" w:rsidRDefault="00A541BE" w:rsidP="001B4244">
      <w:pPr>
        <w:ind w:left="630" w:hanging="630"/>
      </w:pPr>
      <w:r w:rsidRPr="00A541BE">
        <w:t xml:space="preserve">Ernest, S. K. M., G. M. </w:t>
      </w:r>
      <w:proofErr w:type="spellStart"/>
      <w:r w:rsidRPr="00A541BE">
        <w:t>Yenni</w:t>
      </w:r>
      <w:proofErr w:type="spellEnd"/>
      <w:r w:rsidRPr="00A541BE">
        <w:t xml:space="preserve">, G. Allington, E. K. Bledsoe, E. M. Christensen, R. M. Diaz, K. </w:t>
      </w:r>
      <w:proofErr w:type="spellStart"/>
      <w:r w:rsidRPr="00A541BE">
        <w:t>Geluso</w:t>
      </w:r>
      <w:proofErr w:type="spellEnd"/>
      <w:r w:rsidRPr="00A541BE">
        <w:t xml:space="preserve">, J. R. </w:t>
      </w:r>
      <w:proofErr w:type="spellStart"/>
      <w:r w:rsidRPr="00A541BE">
        <w:t>Goheen</w:t>
      </w:r>
      <w:proofErr w:type="spellEnd"/>
      <w:r w:rsidRPr="00A541BE">
        <w:t xml:space="preserve">, Q. Guo, E. </w:t>
      </w:r>
      <w:proofErr w:type="spellStart"/>
      <w:r w:rsidRPr="00A541BE">
        <w:t>Heske</w:t>
      </w:r>
      <w:proofErr w:type="spellEnd"/>
      <w:r w:rsidRPr="00A541BE">
        <w:t xml:space="preserve">, D. </w:t>
      </w:r>
      <w:proofErr w:type="spellStart"/>
      <w:r w:rsidRPr="00A541BE">
        <w:t>Kelt</w:t>
      </w:r>
      <w:proofErr w:type="spellEnd"/>
      <w:r w:rsidRPr="00A541BE">
        <w:t xml:space="preserve">, J. M. Meiners, J. Munger, C. Restrepo, D. A. Samson, M. R. </w:t>
      </w:r>
      <w:proofErr w:type="spellStart"/>
      <w:r w:rsidRPr="00A541BE">
        <w:t>Schutzenhofer</w:t>
      </w:r>
      <w:proofErr w:type="spellEnd"/>
      <w:r w:rsidRPr="00A541BE">
        <w:t xml:space="preserve">, M. </w:t>
      </w:r>
      <w:proofErr w:type="spellStart"/>
      <w:r w:rsidRPr="00A541BE">
        <w:t>Skupski</w:t>
      </w:r>
      <w:proofErr w:type="spellEnd"/>
      <w:r w:rsidRPr="00A541BE">
        <w:t xml:space="preserve">, S. R. Supp, K. Thibault, S. Taylor, E. White, H. Ye, D. W. Davidson, J. H. Brown, and T. J. </w:t>
      </w:r>
      <w:proofErr w:type="spellStart"/>
      <w:r w:rsidRPr="00A541BE">
        <w:t>Valone</w:t>
      </w:r>
      <w:proofErr w:type="spellEnd"/>
      <w:r w:rsidRPr="00A541BE">
        <w:t xml:space="preserve">. 2020. The Portal Project: a long-term study of a </w:t>
      </w:r>
      <w:proofErr w:type="spellStart"/>
      <w:r w:rsidRPr="00A541BE">
        <w:t>Chihuahuan</w:t>
      </w:r>
      <w:proofErr w:type="spellEnd"/>
      <w:r w:rsidRPr="00A541BE">
        <w:t xml:space="preserve"> desert ecosystem. bioRxiv:332783.</w:t>
      </w:r>
    </w:p>
    <w:p w14:paraId="5F74BEE5" w14:textId="77777777" w:rsidR="00A541BE" w:rsidRPr="00A541BE" w:rsidRDefault="00A541BE" w:rsidP="001B4244">
      <w:pPr>
        <w:ind w:left="630" w:hanging="630"/>
      </w:pPr>
      <w:r w:rsidRPr="00A541BE">
        <w:t xml:space="preserve">Fetzer, I., K. </w:t>
      </w:r>
      <w:proofErr w:type="spellStart"/>
      <w:r w:rsidRPr="00A541BE">
        <w:t>Johst</w:t>
      </w:r>
      <w:proofErr w:type="spellEnd"/>
      <w:r w:rsidRPr="00A541BE">
        <w:t xml:space="preserve">, R. </w:t>
      </w:r>
      <w:proofErr w:type="spellStart"/>
      <w:r w:rsidRPr="00A541BE">
        <w:t>Schäwe</w:t>
      </w:r>
      <w:proofErr w:type="spellEnd"/>
      <w:r w:rsidRPr="00A541BE">
        <w:t xml:space="preserve">, T. </w:t>
      </w:r>
      <w:proofErr w:type="spellStart"/>
      <w:r w:rsidRPr="00A541BE">
        <w:t>Banitz</w:t>
      </w:r>
      <w:proofErr w:type="spellEnd"/>
      <w:r w:rsidRPr="00A541BE">
        <w:t xml:space="preserve">, H. Harms, and A. </w:t>
      </w:r>
      <w:proofErr w:type="spellStart"/>
      <w:r w:rsidRPr="00A541BE">
        <w:t>Chatzinotas</w:t>
      </w:r>
      <w:proofErr w:type="spellEnd"/>
      <w:r w:rsidRPr="00A541BE">
        <w:t>. 2015. The extent of functional redundancy changes as species’ roles shift in different environments. Proceedings of the National Academy of Sciences 112:14888–14893.</w:t>
      </w:r>
    </w:p>
    <w:p w14:paraId="1CCC3049" w14:textId="77777777" w:rsidR="00A541BE" w:rsidRPr="00A541BE" w:rsidRDefault="00A541BE" w:rsidP="001B4244">
      <w:pPr>
        <w:ind w:left="630" w:hanging="630"/>
      </w:pPr>
      <w:r w:rsidRPr="00A541BE">
        <w:t xml:space="preserve">Gonzalez, A., and M. </w:t>
      </w:r>
      <w:proofErr w:type="spellStart"/>
      <w:r w:rsidRPr="00A541BE">
        <w:t>Loreau</w:t>
      </w:r>
      <w:proofErr w:type="spellEnd"/>
      <w:r w:rsidRPr="00A541BE">
        <w:t>. 2009. The Causes and Consequences of Compensatory Dynamics in Ecological Communities. Annual Review of Ecology, Evolution, and Systematics 40:393–414.</w:t>
      </w:r>
    </w:p>
    <w:p w14:paraId="606512DF" w14:textId="77777777" w:rsidR="00A541BE" w:rsidRPr="00A541BE" w:rsidRDefault="00A541BE" w:rsidP="001B4244">
      <w:pPr>
        <w:ind w:left="630" w:hanging="630"/>
      </w:pPr>
      <w:proofErr w:type="spellStart"/>
      <w:r w:rsidRPr="00A541BE">
        <w:t>Houlahan</w:t>
      </w:r>
      <w:proofErr w:type="spellEnd"/>
      <w:r w:rsidRPr="00A541BE">
        <w:t xml:space="preserve">, J. E., D. J. Currie, K. </w:t>
      </w:r>
      <w:proofErr w:type="spellStart"/>
      <w:r w:rsidRPr="00A541BE">
        <w:t>Cottenie</w:t>
      </w:r>
      <w:proofErr w:type="spellEnd"/>
      <w:r w:rsidRPr="00A541BE">
        <w:t xml:space="preserve">, G. S. Cumming, S. K. M. Ernest, C. S. Findlay, S. D. </w:t>
      </w:r>
      <w:proofErr w:type="spellStart"/>
      <w:r w:rsidRPr="00A541BE">
        <w:t>Fuhlendorf</w:t>
      </w:r>
      <w:proofErr w:type="spellEnd"/>
      <w:r w:rsidRPr="00A541BE">
        <w:t xml:space="preserve">, R. D. Stevens, T. J. Willis, I. P. </w:t>
      </w:r>
      <w:proofErr w:type="spellStart"/>
      <w:r w:rsidRPr="00A541BE">
        <w:t>Woiwod</w:t>
      </w:r>
      <w:proofErr w:type="spellEnd"/>
      <w:r w:rsidRPr="00A541BE">
        <w:t xml:space="preserve">, and S. M. </w:t>
      </w:r>
      <w:proofErr w:type="spellStart"/>
      <w:r w:rsidRPr="00A541BE">
        <w:t>Wondzell</w:t>
      </w:r>
      <w:proofErr w:type="spellEnd"/>
      <w:r w:rsidRPr="00A541BE">
        <w:t>. 2007. Compensatory dynamics are rare in natural ecological communities. Proceedings of the National Academy of Sciences. 104(9): 3273-3277.</w:t>
      </w:r>
    </w:p>
    <w:p w14:paraId="2091D140" w14:textId="77777777" w:rsidR="00A541BE" w:rsidRPr="00A541BE" w:rsidRDefault="00A541BE" w:rsidP="001B4244">
      <w:pPr>
        <w:ind w:left="630" w:hanging="630"/>
      </w:pPr>
      <w:r w:rsidRPr="00A541BE">
        <w:t>Hubbell, S. P. 2001. The Unified Neutral Theory of Biodiversity and Biogeography (MPB-32). Princeton University Press.</w:t>
      </w:r>
    </w:p>
    <w:p w14:paraId="15154EBB" w14:textId="77777777" w:rsidR="00A541BE" w:rsidRPr="00A541BE" w:rsidRDefault="00A541BE" w:rsidP="001B4244">
      <w:pPr>
        <w:ind w:left="630" w:hanging="630"/>
      </w:pPr>
      <w:r w:rsidRPr="00A541BE">
        <w:t xml:space="preserve">Hughes, B. B., R. Beas-Luna, A. K. </w:t>
      </w:r>
      <w:proofErr w:type="spellStart"/>
      <w:r w:rsidRPr="00A541BE">
        <w:t>Barner</w:t>
      </w:r>
      <w:proofErr w:type="spellEnd"/>
      <w:r w:rsidRPr="00A541BE">
        <w:t xml:space="preserve">, K. </w:t>
      </w:r>
      <w:proofErr w:type="spellStart"/>
      <w:r w:rsidRPr="00A541BE">
        <w:t>Brewitt</w:t>
      </w:r>
      <w:proofErr w:type="spellEnd"/>
      <w:r w:rsidRPr="00A541BE">
        <w:t xml:space="preserve">, D. R. Brumbaugh, E. B. Cerny-Chipman, S. L. Close, K. E. Coblentz, K. L. de </w:t>
      </w:r>
      <w:proofErr w:type="spellStart"/>
      <w:r w:rsidRPr="00A541BE">
        <w:t>Nesnera</w:t>
      </w:r>
      <w:proofErr w:type="spellEnd"/>
      <w:r w:rsidRPr="00A541BE">
        <w:t xml:space="preserve">, S. T. </w:t>
      </w:r>
      <w:proofErr w:type="spellStart"/>
      <w:r w:rsidRPr="00A541BE">
        <w:t>Drobnitch</w:t>
      </w:r>
      <w:proofErr w:type="spellEnd"/>
      <w:r w:rsidRPr="00A541BE">
        <w:t xml:space="preserve">, J. D. </w:t>
      </w:r>
      <w:proofErr w:type="spellStart"/>
      <w:r w:rsidRPr="00A541BE">
        <w:t>Figurski</w:t>
      </w:r>
      <w:proofErr w:type="spellEnd"/>
      <w:r w:rsidRPr="00A541BE">
        <w:t xml:space="preserve">, B. </w:t>
      </w:r>
      <w:proofErr w:type="spellStart"/>
      <w:r w:rsidRPr="00A541BE">
        <w:t>Focht</w:t>
      </w:r>
      <w:proofErr w:type="spellEnd"/>
      <w:r w:rsidRPr="00A541BE">
        <w:t xml:space="preserve">, M. Friedman, J. </w:t>
      </w:r>
      <w:proofErr w:type="spellStart"/>
      <w:r w:rsidRPr="00A541BE">
        <w:t>Freiwald</w:t>
      </w:r>
      <w:proofErr w:type="spellEnd"/>
      <w:r w:rsidRPr="00A541BE">
        <w:t xml:space="preserve">, K. K. Heady, W. N. Heady, A. Hettinger, A. Johnson, </w:t>
      </w:r>
      <w:r w:rsidRPr="00A541BE">
        <w:lastRenderedPageBreak/>
        <w:t xml:space="preserve">K. A. Karr, B. Mahoney, M. M. </w:t>
      </w:r>
      <w:proofErr w:type="spellStart"/>
      <w:r w:rsidRPr="00A541BE">
        <w:t>Moritsch</w:t>
      </w:r>
      <w:proofErr w:type="spellEnd"/>
      <w:r w:rsidRPr="00A541BE">
        <w:t xml:space="preserve">, A.-M. K. </w:t>
      </w:r>
      <w:proofErr w:type="spellStart"/>
      <w:r w:rsidRPr="00A541BE">
        <w:t>Osterback</w:t>
      </w:r>
      <w:proofErr w:type="spellEnd"/>
      <w:r w:rsidRPr="00A541BE">
        <w:t xml:space="preserve">, J. Reimer, J. Robinson, T. Rohrer, J. M. Rose, M. Sabal, L. M. </w:t>
      </w:r>
      <w:proofErr w:type="spellStart"/>
      <w:r w:rsidRPr="00A541BE">
        <w:t>Segui</w:t>
      </w:r>
      <w:proofErr w:type="spellEnd"/>
      <w:r w:rsidRPr="00A541BE">
        <w:t xml:space="preserve">, C. Shen, J. Sullivan, R. </w:t>
      </w:r>
      <w:proofErr w:type="spellStart"/>
      <w:r w:rsidRPr="00A541BE">
        <w:t>Zuercher</w:t>
      </w:r>
      <w:proofErr w:type="spellEnd"/>
      <w:r w:rsidRPr="00A541BE">
        <w:t xml:space="preserve">, P. T. Raimondi, B. A. </w:t>
      </w:r>
      <w:proofErr w:type="spellStart"/>
      <w:r w:rsidRPr="00A541BE">
        <w:t>Menge</w:t>
      </w:r>
      <w:proofErr w:type="spellEnd"/>
      <w:r w:rsidRPr="00A541BE">
        <w:t xml:space="preserve">, K. </w:t>
      </w:r>
      <w:proofErr w:type="spellStart"/>
      <w:r w:rsidRPr="00A541BE">
        <w:t>Grorud-Colvert</w:t>
      </w:r>
      <w:proofErr w:type="spellEnd"/>
      <w:r w:rsidRPr="00A541BE">
        <w:t xml:space="preserve">, M. Novak, and M. H. </w:t>
      </w:r>
      <w:proofErr w:type="spellStart"/>
      <w:r w:rsidRPr="00A541BE">
        <w:t>Carr</w:t>
      </w:r>
      <w:proofErr w:type="spellEnd"/>
      <w:r w:rsidRPr="00A541BE">
        <w:t xml:space="preserve">. 2017. Long-Term Studies Contribute Disproportionately to Ecology and Policy. </w:t>
      </w:r>
      <w:proofErr w:type="spellStart"/>
      <w:r w:rsidRPr="00A541BE">
        <w:t>BioScience</w:t>
      </w:r>
      <w:proofErr w:type="spellEnd"/>
      <w:r w:rsidRPr="00A541BE">
        <w:t xml:space="preserve"> 67:271–281.</w:t>
      </w:r>
    </w:p>
    <w:p w14:paraId="6D7A2489" w14:textId="77777777" w:rsidR="00A541BE" w:rsidRPr="00A541BE" w:rsidRDefault="00A541BE" w:rsidP="001B4244">
      <w:pPr>
        <w:ind w:left="630" w:hanging="630"/>
      </w:pPr>
      <w:proofErr w:type="spellStart"/>
      <w:r w:rsidRPr="00A541BE">
        <w:t>Kelt</w:t>
      </w:r>
      <w:proofErr w:type="spellEnd"/>
      <w:r w:rsidRPr="00A541BE">
        <w:t>, D. A. 2011. Comparative ecology of desert small mammals: a selective review of the past 30 years. Journal of Mammalogy 92:1158–1178.</w:t>
      </w:r>
    </w:p>
    <w:p w14:paraId="01D89C5A" w14:textId="77777777" w:rsidR="00A541BE" w:rsidRPr="00A541BE" w:rsidRDefault="00A541BE" w:rsidP="001B4244">
      <w:pPr>
        <w:ind w:left="630" w:hanging="630"/>
      </w:pPr>
      <w:r w:rsidRPr="00A541BE">
        <w:t>Lawton, J. H. 1994. What Do Species Do in Ecosystems? Oikos 71:367–374.</w:t>
      </w:r>
    </w:p>
    <w:p w14:paraId="6DF2D07B" w14:textId="77777777" w:rsidR="00A541BE" w:rsidRPr="00A541BE" w:rsidRDefault="00A541BE" w:rsidP="001B4244">
      <w:pPr>
        <w:ind w:left="630" w:hanging="630"/>
      </w:pPr>
      <w:proofErr w:type="spellStart"/>
      <w:r w:rsidRPr="00A541BE">
        <w:t>Leibold</w:t>
      </w:r>
      <w:proofErr w:type="spellEnd"/>
      <w:r w:rsidRPr="00A541BE">
        <w:t>, M. A., J. M. Chase, and S. K. M. Ernest. 2017. Community assembly and the functioning of ecosystems: how metacommunity processes alter ecosystems attributes. Ecology 98:909–919.</w:t>
      </w:r>
    </w:p>
    <w:p w14:paraId="1734E9D6" w14:textId="77777777" w:rsidR="00A541BE" w:rsidRPr="00A541BE" w:rsidRDefault="00A541BE" w:rsidP="001B4244">
      <w:pPr>
        <w:ind w:left="630" w:hanging="630"/>
      </w:pPr>
      <w:proofErr w:type="spellStart"/>
      <w:r w:rsidRPr="00A541BE">
        <w:t>Lenth</w:t>
      </w:r>
      <w:proofErr w:type="spellEnd"/>
      <w:r w:rsidRPr="00A541BE">
        <w:t xml:space="preserve">, R. V. 2021. </w:t>
      </w:r>
      <w:proofErr w:type="spellStart"/>
      <w:r w:rsidRPr="00A541BE">
        <w:t>emmeans</w:t>
      </w:r>
      <w:proofErr w:type="spellEnd"/>
      <w:r w:rsidRPr="00A541BE">
        <w:t>: Estimated Marginal Means, aka Least-Squares Means.</w:t>
      </w:r>
    </w:p>
    <w:p w14:paraId="63FB778E" w14:textId="77777777" w:rsidR="00A541BE" w:rsidRPr="00A541BE" w:rsidRDefault="00A541BE" w:rsidP="001B4244">
      <w:pPr>
        <w:ind w:left="630" w:hanging="630"/>
      </w:pPr>
      <w:proofErr w:type="spellStart"/>
      <w:r w:rsidRPr="00A541BE">
        <w:t>Loreau</w:t>
      </w:r>
      <w:proofErr w:type="spellEnd"/>
      <w:r w:rsidRPr="00A541BE">
        <w:t>, M. 2004. Does functional redundancy exist? Oikos 104:606–611.</w:t>
      </w:r>
    </w:p>
    <w:p w14:paraId="412660FF" w14:textId="77777777" w:rsidR="00A541BE" w:rsidRPr="00A541BE" w:rsidRDefault="00A541BE" w:rsidP="001B4244">
      <w:pPr>
        <w:ind w:left="630" w:hanging="630"/>
      </w:pPr>
      <w:proofErr w:type="spellStart"/>
      <w:r w:rsidRPr="00A541BE">
        <w:t>M’Closkey</w:t>
      </w:r>
      <w:proofErr w:type="spellEnd"/>
      <w:r w:rsidRPr="00A541BE">
        <w:t>, R. T. 1982. The principle of equal opportunity: a test with desert rodents. Canadian Journal of Zoology 60:1968–1972.</w:t>
      </w:r>
    </w:p>
    <w:p w14:paraId="7863EB61" w14:textId="77777777" w:rsidR="00A541BE" w:rsidRPr="00A541BE" w:rsidRDefault="00A541BE" w:rsidP="001B4244">
      <w:pPr>
        <w:ind w:left="630" w:hanging="630"/>
      </w:pPr>
      <w:r w:rsidRPr="00A541BE">
        <w:t xml:space="preserve">Pinheiro, J., D. Bates, S. </w:t>
      </w:r>
      <w:proofErr w:type="spellStart"/>
      <w:r w:rsidRPr="00A541BE">
        <w:t>DebRoy</w:t>
      </w:r>
      <w:proofErr w:type="spellEnd"/>
      <w:r w:rsidRPr="00A541BE">
        <w:t xml:space="preserve">, D. Sarkar, and R Core Team. 2020. </w:t>
      </w:r>
      <w:proofErr w:type="spellStart"/>
      <w:r w:rsidRPr="00A541BE">
        <w:t>nlme</w:t>
      </w:r>
      <w:proofErr w:type="spellEnd"/>
      <w:r w:rsidRPr="00A541BE">
        <w:t>: Linear and Nonlinear Mixed Effects Models.</w:t>
      </w:r>
    </w:p>
    <w:p w14:paraId="2C49D2CA" w14:textId="77777777" w:rsidR="00A541BE" w:rsidRPr="00A541BE" w:rsidRDefault="00A541BE" w:rsidP="001B4244">
      <w:pPr>
        <w:ind w:left="630" w:hanging="630"/>
      </w:pPr>
      <w:r w:rsidRPr="00A541BE">
        <w:t>Price, M. V. 1978. The Role of Microhabitat in Structuring Desert Rodent Communities. Ecology:13.</w:t>
      </w:r>
    </w:p>
    <w:p w14:paraId="27284E40" w14:textId="77777777" w:rsidR="00A541BE" w:rsidRPr="00A541BE" w:rsidRDefault="00A541BE" w:rsidP="001B4244">
      <w:pPr>
        <w:ind w:left="630" w:hanging="630"/>
      </w:pPr>
      <w:r w:rsidRPr="00A541BE">
        <w:t>R Core Team. 2020. R: A Language and Environment for Statistical Computing. R Foundation for Statistical Computing, Vienna, Austria.</w:t>
      </w:r>
    </w:p>
    <w:p w14:paraId="504EAFEF" w14:textId="77777777" w:rsidR="00A541BE" w:rsidRPr="00A541BE" w:rsidRDefault="00A541BE" w:rsidP="001B4244">
      <w:pPr>
        <w:ind w:left="630" w:hanging="630"/>
      </w:pPr>
      <w:r w:rsidRPr="00A541BE">
        <w:t>Rosenfeld, J. S. 2002. Functional redundancy in ecology and conservation. Oikos 98:156–162.</w:t>
      </w:r>
    </w:p>
    <w:p w14:paraId="75C056FC" w14:textId="77777777" w:rsidR="00A541BE" w:rsidRPr="00A541BE" w:rsidRDefault="00A541BE" w:rsidP="001B4244">
      <w:pPr>
        <w:ind w:left="630" w:hanging="630"/>
      </w:pPr>
      <w:r w:rsidRPr="00A541BE">
        <w:t xml:space="preserve">Rosenzweig, M. L., and J. </w:t>
      </w:r>
      <w:proofErr w:type="spellStart"/>
      <w:r w:rsidRPr="00A541BE">
        <w:t>Winakur</w:t>
      </w:r>
      <w:proofErr w:type="spellEnd"/>
      <w:r w:rsidRPr="00A541BE">
        <w:t>. 1969. Population Ecology of Desert Rodent Communities: Habitats and Environmental Complexity. Ecology 50:558–572.</w:t>
      </w:r>
    </w:p>
    <w:p w14:paraId="6ED608B7" w14:textId="77777777" w:rsidR="00A541BE" w:rsidRPr="00A541BE" w:rsidRDefault="00A541BE" w:rsidP="001B4244">
      <w:pPr>
        <w:ind w:left="630" w:hanging="630"/>
      </w:pPr>
      <w:r w:rsidRPr="00A541BE">
        <w:lastRenderedPageBreak/>
        <w:t>Terry, R. C., and R. J. Rowe. 2015. Energy flow and functional compensation in Great Basin small mammals under natural and anthropogenic environmental change. Proceedings of the National Academy of Sciences 112:9656–9661.</w:t>
      </w:r>
    </w:p>
    <w:p w14:paraId="24194866" w14:textId="77777777" w:rsidR="00A541BE" w:rsidRPr="00A541BE" w:rsidRDefault="00A541BE" w:rsidP="001B4244">
      <w:pPr>
        <w:ind w:left="630" w:hanging="630"/>
      </w:pPr>
      <w:r w:rsidRPr="00A541BE">
        <w:t>Thibault, K. M., and J. H. Brown. 2008. Impact of an extreme climatic event on community assembly. Proceedings of the National Academy of Sciences of the United States of America 105:3410–3415.</w:t>
      </w:r>
    </w:p>
    <w:p w14:paraId="78FB2487" w14:textId="77777777" w:rsidR="00A541BE" w:rsidRPr="00A541BE" w:rsidRDefault="00A541BE" w:rsidP="001B4244">
      <w:pPr>
        <w:ind w:left="630" w:hanging="630"/>
      </w:pPr>
      <w:r w:rsidRPr="00A541BE">
        <w:t>Thibault, K. M., S. K. M. Ernest, and J. H. Brown. 2010. Redundant or complementary? Impact of a colonizing species on community structure and function. Oikos 119:1719–1726.</w:t>
      </w:r>
    </w:p>
    <w:p w14:paraId="55B54714" w14:textId="77777777" w:rsidR="00A541BE" w:rsidRPr="00A541BE" w:rsidRDefault="00A541BE" w:rsidP="001B4244">
      <w:pPr>
        <w:ind w:left="630" w:hanging="630"/>
      </w:pPr>
      <w:r w:rsidRPr="00A541BE">
        <w:t xml:space="preserve">Van </w:t>
      </w:r>
      <w:proofErr w:type="spellStart"/>
      <w:r w:rsidRPr="00A541BE">
        <w:t>Valen</w:t>
      </w:r>
      <w:proofErr w:type="spellEnd"/>
      <w:r w:rsidRPr="00A541BE">
        <w:t>, L. 1973. A new evolutionary law. Evolutionary Theory 1:1–30.</w:t>
      </w:r>
    </w:p>
    <w:p w14:paraId="2674A3CF" w14:textId="77777777" w:rsidR="00A541BE" w:rsidRPr="00A541BE" w:rsidRDefault="00A541BE" w:rsidP="001B4244">
      <w:pPr>
        <w:ind w:left="630" w:hanging="630"/>
      </w:pPr>
      <w:r w:rsidRPr="00A541BE">
        <w:t>Walker, B. 1995. Conserving Biological Diversity through Ecosystem Resilience. Conservation Biology 9:747–752.</w:t>
      </w:r>
    </w:p>
    <w:p w14:paraId="63BCF1FF" w14:textId="77777777" w:rsidR="00A541BE" w:rsidRPr="00A541BE" w:rsidRDefault="00A541BE" w:rsidP="001B4244">
      <w:pPr>
        <w:ind w:left="630" w:hanging="630"/>
      </w:pPr>
      <w:r w:rsidRPr="00A541BE">
        <w:t>Walker, B. H. 1992. Biodiversity and Ecological Redundancy. Conservation Biology 6:18–23.</w:t>
      </w:r>
    </w:p>
    <w:p w14:paraId="629CAD82" w14:textId="77777777" w:rsidR="00A541BE" w:rsidRPr="00A541BE" w:rsidRDefault="00A541BE" w:rsidP="001B4244">
      <w:pPr>
        <w:ind w:left="630" w:hanging="630"/>
      </w:pPr>
      <w:r w:rsidRPr="00A541BE">
        <w:t>White, E. P., S. K. M. Ernest, and K. M. Thibault. 2004. Trade‐offs in Community Properties through Time in a Desert Rodent Community. The American Naturalist 164:670–676.</w:t>
      </w:r>
    </w:p>
    <w:p w14:paraId="2FB94751" w14:textId="77777777" w:rsidR="00A541BE" w:rsidRPr="00A541BE" w:rsidRDefault="00A541BE" w:rsidP="001B4244">
      <w:pPr>
        <w:ind w:left="630" w:hanging="630"/>
      </w:pPr>
      <w:r w:rsidRPr="00A541BE">
        <w:t>Williams, J. W., and S. T. Jackson. 2007. Novel climates, no-analog communities, and ecological surprises. Frontiers in Ecology and the Environment 5:475–482.</w:t>
      </w:r>
    </w:p>
    <w:p w14:paraId="0000004C" w14:textId="67FD53BE" w:rsidR="0014228D" w:rsidRDefault="0014228D" w:rsidP="001B4244">
      <w:pPr>
        <w:ind w:left="630" w:hanging="630"/>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77777777"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6-month moving averages of energetic compensation (a), the ratio of energy use on </w:t>
      </w:r>
      <w:proofErr w:type="spellStart"/>
      <w:r>
        <w:rPr>
          <w:color w:val="000000"/>
        </w:rPr>
        <w:t>exclosure</w:t>
      </w:r>
      <w:proofErr w:type="spellEnd"/>
      <w:r>
        <w:rPr>
          <w:color w:val="000000"/>
        </w:rPr>
        <w:t xml:space="preserve"> plots to control plots (b), and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w:t>
      </w:r>
      <w:proofErr w:type="spellStart"/>
      <w:r>
        <w:rPr>
          <w:color w:val="000000"/>
        </w:rPr>
        <w:t>exclosure</w:t>
      </w:r>
      <w:proofErr w:type="spellEnd"/>
      <w:r>
        <w:rPr>
          <w:color w:val="000000"/>
        </w:rPr>
        <w:t xml:space="preserv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4F" w14:textId="77777777" w:rsidR="0014228D" w:rsidRDefault="004D2FE6">
      <w:pPr>
        <w:pBdr>
          <w:top w:val="nil"/>
          <w:left w:val="nil"/>
          <w:bottom w:val="nil"/>
          <w:right w:val="nil"/>
          <w:between w:val="nil"/>
        </w:pBdr>
        <w:ind w:firstLine="720"/>
        <w:rPr>
          <w:color w:val="000000"/>
        </w:rPr>
      </w:pPr>
      <w:r>
        <w:br w:type="page"/>
      </w:r>
    </w:p>
    <w:p w14:paraId="00000050" w14:textId="77777777" w:rsidR="0014228D" w:rsidRDefault="004D2FE6">
      <w:pPr>
        <w:pStyle w:val="Heading1"/>
      </w:pPr>
      <w:r>
        <w:lastRenderedPageBreak/>
        <w:t>Figure 1</w:t>
      </w:r>
    </w:p>
    <w:p w14:paraId="00000051" w14:textId="77777777" w:rsidR="0014228D" w:rsidRDefault="004D2FE6">
      <w:pPr>
        <w:spacing w:line="240" w:lineRule="auto"/>
      </w:pPr>
      <w:r>
        <w:rPr>
          <w:noProof/>
        </w:rPr>
        <w:drawing>
          <wp:inline distT="0" distB="0" distL="0" distR="0" wp14:anchorId="11D94675" wp14:editId="57709EBD">
            <wp:extent cx="4741333" cy="711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41333" cy="7112000"/>
                    </a:xfrm>
                    <a:prstGeom prst="rect">
                      <a:avLst/>
                    </a:prstGeom>
                    <a:ln/>
                  </pic:spPr>
                </pic:pic>
              </a:graphicData>
            </a:graphic>
          </wp:inline>
        </w:drawing>
      </w: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az,Renata M" w:date="2021-12-28T10:53:00Z" w:initials="DM">
    <w:p w14:paraId="13938130" w14:textId="492C06CA" w:rsidR="00776091" w:rsidRDefault="00776091">
      <w:pPr>
        <w:pStyle w:val="CommentText"/>
      </w:pPr>
      <w:r>
        <w:rPr>
          <w:rStyle w:val="CommentReference"/>
        </w:rPr>
        <w:annotationRef/>
      </w:r>
      <w:r>
        <w:t>In response to 1.2</w:t>
      </w:r>
    </w:p>
  </w:comment>
  <w:comment w:id="6" w:author="Diaz,Renata M" w:date="2021-12-28T10:54:00Z" w:initials="DM">
    <w:p w14:paraId="31DED047" w14:textId="58A32376" w:rsidR="003D5718" w:rsidRDefault="003D5718">
      <w:pPr>
        <w:pStyle w:val="CommentText"/>
      </w:pPr>
      <w:r>
        <w:rPr>
          <w:rStyle w:val="CommentReference"/>
        </w:rPr>
        <w:annotationRef/>
      </w:r>
      <w:r>
        <w:t>In response to 1.3</w:t>
      </w:r>
    </w:p>
  </w:comment>
  <w:comment w:id="16" w:author="Diaz,Renata M" w:date="2021-12-28T11:04:00Z" w:initials="DM">
    <w:p w14:paraId="71607065" w14:textId="4C91926C" w:rsidR="005F7CBC" w:rsidRDefault="005F7CBC">
      <w:pPr>
        <w:pStyle w:val="CommentText"/>
      </w:pPr>
      <w:r>
        <w:rPr>
          <w:rStyle w:val="CommentReference"/>
        </w:rPr>
        <w:annotationRef/>
      </w:r>
      <w:r>
        <w:t>In response to 1.6</w:t>
      </w:r>
    </w:p>
  </w:comment>
  <w:comment w:id="35" w:author="Diaz,Renata M" w:date="2021-12-28T11:05:00Z" w:initials="DM">
    <w:p w14:paraId="5112251B" w14:textId="730C6998" w:rsidR="004913AD" w:rsidRDefault="004913AD">
      <w:pPr>
        <w:pStyle w:val="CommentText"/>
      </w:pPr>
      <w:r>
        <w:rPr>
          <w:rStyle w:val="CommentReference"/>
        </w:rPr>
        <w:annotationRef/>
      </w:r>
      <w:r>
        <w:t>In response to 1.7</w:t>
      </w:r>
    </w:p>
  </w:comment>
  <w:comment w:id="40" w:author="Diaz,Renata M" w:date="2021-12-28T10:52:00Z" w:initials="DM">
    <w:p w14:paraId="2A8FB89B" w14:textId="2AC252A5" w:rsidR="00776091" w:rsidRDefault="00776091">
      <w:pPr>
        <w:pStyle w:val="CommentText"/>
      </w:pPr>
      <w:r>
        <w:rPr>
          <w:rStyle w:val="CommentReference"/>
        </w:rPr>
        <w:annotationRef/>
      </w:r>
      <w:r w:rsidR="008B27E0">
        <w:rPr>
          <w:noProof/>
        </w:rPr>
        <w:t>I</w:t>
      </w:r>
      <w:r w:rsidR="008B27E0">
        <w:rPr>
          <w:noProof/>
        </w:rPr>
        <w:t>n</w:t>
      </w:r>
      <w:r w:rsidR="008B27E0">
        <w:rPr>
          <w:noProof/>
        </w:rPr>
        <w:t xml:space="preserve"> r</w:t>
      </w:r>
      <w:r w:rsidR="008B27E0">
        <w:rPr>
          <w:noProof/>
        </w:rPr>
        <w:t>es</w:t>
      </w:r>
      <w:r w:rsidR="008B27E0">
        <w:rPr>
          <w:noProof/>
        </w:rPr>
        <w:t>p</w:t>
      </w:r>
      <w:r w:rsidR="008B27E0">
        <w:rPr>
          <w:noProof/>
        </w:rPr>
        <w:t>onse</w:t>
      </w:r>
      <w:r w:rsidR="008B27E0">
        <w:rPr>
          <w:noProof/>
        </w:rPr>
        <w:t xml:space="preserve"> t</w:t>
      </w:r>
      <w:r w:rsidR="008B27E0">
        <w:rPr>
          <w:noProof/>
        </w:rPr>
        <w:t>o 1</w:t>
      </w:r>
      <w:r w:rsidR="008B27E0">
        <w:rPr>
          <w:noProof/>
        </w:rPr>
        <w:t>.</w:t>
      </w:r>
      <w:r w:rsidR="008B27E0">
        <w:rPr>
          <w:noProof/>
        </w:rPr>
        <w:t>1</w:t>
      </w:r>
    </w:p>
  </w:comment>
  <w:comment w:id="44" w:author="Diaz,Renata M" w:date="2021-12-28T10:53:00Z" w:initials="DM">
    <w:p w14:paraId="710C9620" w14:textId="11AADD58" w:rsidR="00776091" w:rsidRDefault="00776091">
      <w:pPr>
        <w:pStyle w:val="CommentText"/>
      </w:pPr>
      <w:r>
        <w:rPr>
          <w:rStyle w:val="CommentReference"/>
        </w:rPr>
        <w:annotationRef/>
      </w:r>
      <w:r>
        <w:t>In response to 1.1</w:t>
      </w:r>
    </w:p>
  </w:comment>
  <w:comment w:id="50" w:author="Diaz,Renata M" w:date="2021-12-28T10:55:00Z" w:initials="DM">
    <w:p w14:paraId="5AF9D5AF" w14:textId="1AEADB91" w:rsidR="000D517A" w:rsidRDefault="000D517A">
      <w:pPr>
        <w:pStyle w:val="CommentText"/>
      </w:pPr>
      <w:r>
        <w:rPr>
          <w:rStyle w:val="CommentReference"/>
        </w:rPr>
        <w:annotationRef/>
      </w:r>
      <w:r>
        <w:t>In response to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38130" w15:done="0"/>
  <w15:commentEx w15:paraId="31DED047" w15:done="0"/>
  <w15:commentEx w15:paraId="71607065" w15:done="0"/>
  <w15:commentEx w15:paraId="5112251B" w15:done="0"/>
  <w15:commentEx w15:paraId="2A8FB89B" w15:done="0"/>
  <w15:commentEx w15:paraId="710C9620" w15:done="0"/>
  <w15:commentEx w15:paraId="5AF9D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6B20" w16cex:dateUtc="2021-12-28T15:53:00Z"/>
  <w16cex:commentExtensible w16cex:durableId="25756B6C" w16cex:dateUtc="2021-12-28T15:54:00Z"/>
  <w16cex:commentExtensible w16cex:durableId="25756DD6" w16cex:dateUtc="2021-12-28T16:04:00Z"/>
  <w16cex:commentExtensible w16cex:durableId="25756E15" w16cex:dateUtc="2021-12-28T16:05:00Z"/>
  <w16cex:commentExtensible w16cex:durableId="25756B08" w16cex:dateUtc="2021-12-28T15:52:00Z"/>
  <w16cex:commentExtensible w16cex:durableId="25756B14" w16cex:dateUtc="2021-12-28T15:53:00Z"/>
  <w16cex:commentExtensible w16cex:durableId="25756B92" w16cex:dateUtc="2021-12-28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38130" w16cid:durableId="25756B20"/>
  <w16cid:commentId w16cid:paraId="31DED047" w16cid:durableId="25756B6C"/>
  <w16cid:commentId w16cid:paraId="71607065" w16cid:durableId="25756DD6"/>
  <w16cid:commentId w16cid:paraId="5112251B" w16cid:durableId="25756E15"/>
  <w16cid:commentId w16cid:paraId="2A8FB89B" w16cid:durableId="25756B08"/>
  <w16cid:commentId w16cid:paraId="710C9620" w16cid:durableId="25756B14"/>
  <w16cid:commentId w16cid:paraId="5AF9D5AF" w16cid:durableId="25756B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7306F" w14:textId="77777777" w:rsidR="008B27E0" w:rsidRDefault="008B27E0">
      <w:pPr>
        <w:spacing w:line="240" w:lineRule="auto"/>
      </w:pPr>
      <w:r>
        <w:separator/>
      </w:r>
    </w:p>
  </w:endnote>
  <w:endnote w:type="continuationSeparator" w:id="0">
    <w:p w14:paraId="6724C537" w14:textId="77777777" w:rsidR="008B27E0" w:rsidRDefault="008B27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B4641" w14:textId="77777777" w:rsidR="008B27E0" w:rsidRDefault="008B27E0">
      <w:pPr>
        <w:spacing w:line="240" w:lineRule="auto"/>
      </w:pPr>
      <w:r>
        <w:separator/>
      </w:r>
    </w:p>
  </w:footnote>
  <w:footnote w:type="continuationSeparator" w:id="0">
    <w:p w14:paraId="49824A4D" w14:textId="77777777" w:rsidR="008B27E0" w:rsidRDefault="008B27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8B27E0">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86CAF"/>
    <w:rsid w:val="000D517A"/>
    <w:rsid w:val="000D7C38"/>
    <w:rsid w:val="000F0FF1"/>
    <w:rsid w:val="0014228D"/>
    <w:rsid w:val="00176D94"/>
    <w:rsid w:val="00197E1C"/>
    <w:rsid w:val="001A122E"/>
    <w:rsid w:val="001B4244"/>
    <w:rsid w:val="001C6184"/>
    <w:rsid w:val="001D7F65"/>
    <w:rsid w:val="001F362C"/>
    <w:rsid w:val="001F4CE8"/>
    <w:rsid w:val="002002AD"/>
    <w:rsid w:val="002C69CC"/>
    <w:rsid w:val="002D0635"/>
    <w:rsid w:val="002E20CB"/>
    <w:rsid w:val="0031764E"/>
    <w:rsid w:val="003220B8"/>
    <w:rsid w:val="00332C1F"/>
    <w:rsid w:val="00340635"/>
    <w:rsid w:val="003B678B"/>
    <w:rsid w:val="003C702C"/>
    <w:rsid w:val="003C725D"/>
    <w:rsid w:val="003D5718"/>
    <w:rsid w:val="003E74A7"/>
    <w:rsid w:val="0043135B"/>
    <w:rsid w:val="004913AD"/>
    <w:rsid w:val="004A4E39"/>
    <w:rsid w:val="004B4CBE"/>
    <w:rsid w:val="004D2FE6"/>
    <w:rsid w:val="00557274"/>
    <w:rsid w:val="005B1DA0"/>
    <w:rsid w:val="005F107C"/>
    <w:rsid w:val="005F3076"/>
    <w:rsid w:val="005F7CBC"/>
    <w:rsid w:val="0062083A"/>
    <w:rsid w:val="00642227"/>
    <w:rsid w:val="00647793"/>
    <w:rsid w:val="006B5E8C"/>
    <w:rsid w:val="0070428A"/>
    <w:rsid w:val="00776091"/>
    <w:rsid w:val="00777099"/>
    <w:rsid w:val="007807F6"/>
    <w:rsid w:val="007C2779"/>
    <w:rsid w:val="007E0CF8"/>
    <w:rsid w:val="008B27E0"/>
    <w:rsid w:val="009C0045"/>
    <w:rsid w:val="009E2CCA"/>
    <w:rsid w:val="00A12B54"/>
    <w:rsid w:val="00A53884"/>
    <w:rsid w:val="00A541BE"/>
    <w:rsid w:val="00A55D70"/>
    <w:rsid w:val="00A651EB"/>
    <w:rsid w:val="00AB27AA"/>
    <w:rsid w:val="00AE66A3"/>
    <w:rsid w:val="00B030A0"/>
    <w:rsid w:val="00B03539"/>
    <w:rsid w:val="00B04DF1"/>
    <w:rsid w:val="00B1710C"/>
    <w:rsid w:val="00B17BC3"/>
    <w:rsid w:val="00B427A0"/>
    <w:rsid w:val="00B9568F"/>
    <w:rsid w:val="00BE4809"/>
    <w:rsid w:val="00BF3677"/>
    <w:rsid w:val="00C41DA7"/>
    <w:rsid w:val="00C547F3"/>
    <w:rsid w:val="00D86814"/>
    <w:rsid w:val="00DA3923"/>
    <w:rsid w:val="00DD26E2"/>
    <w:rsid w:val="00E10E30"/>
    <w:rsid w:val="00E4751F"/>
    <w:rsid w:val="00E96888"/>
    <w:rsid w:val="00EE0207"/>
    <w:rsid w:val="00FA431B"/>
    <w:rsid w:val="00FB439A"/>
    <w:rsid w:val="00FB5BA3"/>
    <w:rsid w:val="00FC0C7C"/>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5544362"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biorxiv.org/content/10.1101/2021.10.01.462799v1" TargetMode="Externa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553988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21</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Diaz,Renata M</cp:lastModifiedBy>
  <cp:revision>62</cp:revision>
  <cp:lastPrinted>2021-10-01T18:41:00Z</cp:lastPrinted>
  <dcterms:created xsi:type="dcterms:W3CDTF">2021-09-24T20:08:00Z</dcterms:created>
  <dcterms:modified xsi:type="dcterms:W3CDTF">2021-12-28T16:14:00Z</dcterms:modified>
</cp:coreProperties>
</file>