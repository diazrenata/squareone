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D65BE1F" w14:textId="61A5C874" w:rsidR="005452A9" w:rsidRDefault="005452A9" w:rsidP="00F1659A">
      <w:pPr>
        <w:rPr>
          <w:b/>
          <w:bCs/>
          <w:color w:val="2F5496" w:themeColor="accent1" w:themeShade="BF"/>
        </w:rPr>
      </w:pPr>
      <w:r>
        <w:rPr>
          <w:b/>
          <w:bCs/>
          <w:color w:val="2F5496" w:themeColor="accent1" w:themeShade="BF"/>
        </w:rPr>
        <w:t>We appreciate the time and attention the Editor and Reviewers have put into refining this manuscript. In response to the reviewers’ comments, we have:</w:t>
      </w:r>
    </w:p>
    <w:p w14:paraId="30080241" w14:textId="0EC86A9D" w:rsidR="005452A9" w:rsidRDefault="005452A9" w:rsidP="005452A9">
      <w:pPr>
        <w:pStyle w:val="ListParagraph"/>
        <w:numPr>
          <w:ilvl w:val="0"/>
          <w:numId w:val="4"/>
        </w:numPr>
        <w:rPr>
          <w:b/>
          <w:bCs/>
          <w:color w:val="2F5496" w:themeColor="accent1" w:themeShade="BF"/>
        </w:rPr>
      </w:pPr>
      <w:r>
        <w:rPr>
          <w:b/>
          <w:bCs/>
          <w:color w:val="2F5496" w:themeColor="accent1" w:themeShade="BF"/>
        </w:rPr>
        <w:t xml:space="preserve">Expanded and clarified the description of the field and statistical methods, in the main text and supplementary materials </w:t>
      </w:r>
    </w:p>
    <w:p w14:paraId="39AED2EA" w14:textId="029E70D0" w:rsidR="005452A9" w:rsidRDefault="005452A9" w:rsidP="005452A9">
      <w:pPr>
        <w:pStyle w:val="ListParagraph"/>
        <w:numPr>
          <w:ilvl w:val="0"/>
          <w:numId w:val="4"/>
        </w:numPr>
        <w:rPr>
          <w:b/>
          <w:bCs/>
          <w:color w:val="2F5496" w:themeColor="accent1" w:themeShade="BF"/>
        </w:rPr>
      </w:pPr>
      <w:r>
        <w:rPr>
          <w:b/>
          <w:bCs/>
          <w:color w:val="2F5496" w:themeColor="accent1" w:themeShade="BF"/>
        </w:rPr>
        <w:t>Added supplementary materials 1) including an analysis examining biomass in place of energy use and 2) to the extent possible, exploring the effects of variability between plots within the same experimental treatment on these results. Both analyses produce qualitatively the same results as those presented in the main text.</w:t>
      </w:r>
    </w:p>
    <w:p w14:paraId="135A80BB" w14:textId="444E9A8C" w:rsidR="005452A9" w:rsidRDefault="005452A9" w:rsidP="005452A9">
      <w:pPr>
        <w:pStyle w:val="ListParagraph"/>
        <w:numPr>
          <w:ilvl w:val="0"/>
          <w:numId w:val="4"/>
        </w:numPr>
        <w:rPr>
          <w:b/>
          <w:bCs/>
          <w:color w:val="2F5496" w:themeColor="accent1" w:themeShade="BF"/>
        </w:rPr>
      </w:pPr>
      <w:r>
        <w:rPr>
          <w:b/>
          <w:bCs/>
          <w:color w:val="2F5496" w:themeColor="accent1" w:themeShade="BF"/>
        </w:rPr>
        <w:t>Made numerous textual revisions to refine and add nuance to the framing and interpretation of results.</w:t>
      </w:r>
    </w:p>
    <w:p w14:paraId="168BB82A" w14:textId="70EC2D6A" w:rsidR="005452A9" w:rsidRPr="005452A9" w:rsidRDefault="005452A9" w:rsidP="005452A9">
      <w:pPr>
        <w:pStyle w:val="ListParagraph"/>
        <w:numPr>
          <w:ilvl w:val="0"/>
          <w:numId w:val="4"/>
        </w:numPr>
        <w:rPr>
          <w:b/>
          <w:bCs/>
          <w:color w:val="2F5496" w:themeColor="accent1" w:themeShade="BF"/>
        </w:rPr>
      </w:pPr>
      <w:r>
        <w:rPr>
          <w:b/>
          <w:bCs/>
          <w:color w:val="2F5496" w:themeColor="accent1" w:themeShade="BF"/>
        </w:rPr>
        <w:t>Finally, because these changes added length to the main text, we have tightened the language throughout and shortened the acknowledgements to comply with the page limit.</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7EF835C9"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sidR="00BF13B0">
        <w:rPr>
          <w:b/>
          <w:bCs/>
          <w:color w:val="2F5496" w:themeColor="accent1" w:themeShade="BF"/>
        </w:rPr>
        <w:t xml:space="preserve"> 145-254</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w:t>
      </w:r>
      <w:proofErr w:type="gramStart"/>
      <w:r>
        <w:rPr>
          <w:b/>
          <w:bCs/>
          <w:color w:val="2F5496" w:themeColor="accent1" w:themeShade="BF"/>
        </w:rPr>
        <w:t>study, and</w:t>
      </w:r>
      <w:proofErr w:type="gramEnd"/>
      <w:r>
        <w:rPr>
          <w:b/>
          <w:bCs/>
          <w:color w:val="2F5496" w:themeColor="accent1" w:themeShade="BF"/>
        </w:rPr>
        <w:t xml:space="preserve">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4D7844C4"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w:t>
      </w:r>
      <w:r w:rsidR="00B7290E">
        <w:rPr>
          <w:b/>
          <w:bCs/>
          <w:color w:val="2F5496" w:themeColor="accent1" w:themeShade="BF"/>
        </w:rPr>
        <w:t>213-14, 226</w:t>
      </w:r>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43B7D42A"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w:t>
      </w:r>
      <w:r w:rsidR="001A07EC">
        <w:rPr>
          <w:b/>
          <w:bCs/>
          <w:color w:val="2F5496" w:themeColor="accent1" w:themeShade="BF"/>
          <w:highlight w:val="yellow"/>
        </w:rPr>
        <w:t>46</w:t>
      </w:r>
      <w:r w:rsidRPr="00680F9D">
        <w:rPr>
          <w:b/>
          <w:bCs/>
          <w:color w:val="2F5496" w:themeColor="accent1" w:themeShade="BF"/>
          <w:highlight w:val="yellow"/>
        </w:rPr>
        <w:t>).</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5315FB8A"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962BB6">
        <w:rPr>
          <w:b/>
          <w:bCs/>
          <w:color w:val="2F5496" w:themeColor="accent1" w:themeShade="BF"/>
          <w:highlight w:val="yellow"/>
        </w:rPr>
        <w:t xml:space="preserve"> 125</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099D688E" w:rsidR="008B691C" w:rsidRDefault="000D7213" w:rsidP="007A452F">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 xml:space="preserve">now at lines </w:t>
      </w:r>
      <w:r w:rsidR="007E48A6">
        <w:rPr>
          <w:b/>
          <w:bCs/>
          <w:color w:val="2F5496" w:themeColor="accent1" w:themeShade="BF"/>
          <w:highlight w:val="yellow"/>
        </w:rPr>
        <w:t>252-254</w:t>
      </w:r>
      <w:r w:rsidR="00E44980" w:rsidRPr="00E44980">
        <w:rPr>
          <w:b/>
          <w:bCs/>
          <w:color w:val="2F5496" w:themeColor="accent1" w:themeShade="BF"/>
          <w:highlight w:val="yellow"/>
        </w:rPr>
        <w:t>)</w:t>
      </w:r>
      <w:r w:rsidR="007E48A6">
        <w:rPr>
          <w:b/>
          <w:bCs/>
          <w:color w:val="2F5496" w:themeColor="accent1" w:themeShade="BF"/>
        </w:rPr>
        <w:t>.</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7A09FC6" w:rsidR="008B691C" w:rsidRDefault="000A4DF8" w:rsidP="008B691C">
      <w:pPr>
        <w:rPr>
          <w:b/>
          <w:bCs/>
          <w:color w:val="2F5496" w:themeColor="accent1" w:themeShade="BF"/>
        </w:rPr>
      </w:pPr>
      <w:r>
        <w:rPr>
          <w:b/>
          <w:bCs/>
          <w:color w:val="2F5496" w:themeColor="accent1" w:themeShade="BF"/>
        </w:rPr>
        <w:t>The primary predators to rodents in this system are coyotes, birds of prey, and snakes</w:t>
      </w:r>
      <w:r w:rsidR="000D22F5">
        <w:rPr>
          <w:b/>
          <w:bCs/>
          <w:color w:val="2F5496" w:themeColor="accent1" w:themeShade="BF"/>
        </w:rPr>
        <w:t xml:space="preserve">. The plot fencing is low (0.5m) and does not appear to impede coyotes or aerial predators. The fences may affect some snakes, but we have observed snakes using the holes cut in the fences for the rodents, and they are also able to enter the plots by going over the fences or climbing along vegetation. </w:t>
      </w:r>
      <w:r>
        <w:rPr>
          <w:b/>
          <w:bCs/>
          <w:color w:val="2F5496" w:themeColor="accent1" w:themeShade="BF"/>
        </w:rPr>
        <w:t xml:space="preserve">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noProof/>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lastRenderedPageBreak/>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17F14B7E" w14:textId="2DD6C4DE" w:rsidR="00CF5CC2"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FC2783">
        <w:rPr>
          <w:b/>
          <w:bCs/>
          <w:color w:val="2F5496" w:themeColor="accent1" w:themeShade="BF"/>
        </w:rPr>
        <w:t>(</w:t>
      </w:r>
      <w:r w:rsidR="0020180F" w:rsidRPr="00FC2783">
        <w:rPr>
          <w:b/>
          <w:bCs/>
          <w:color w:val="2F5496" w:themeColor="accent1" w:themeShade="BF"/>
        </w:rPr>
        <w:t>specifically, Bledsoe and Ernest 2019, for the first, and Christensen et al</w:t>
      </w:r>
      <w:r w:rsidR="00150868" w:rsidRPr="00FC2783">
        <w:rPr>
          <w:b/>
          <w:bCs/>
          <w:color w:val="2F5496" w:themeColor="accent1" w:themeShade="BF"/>
        </w:rPr>
        <w:t>.</w:t>
      </w:r>
      <w:r w:rsidR="0020180F" w:rsidRPr="00FC2783">
        <w:rPr>
          <w:b/>
          <w:bCs/>
          <w:color w:val="2F5496" w:themeColor="accent1" w:themeShade="BF"/>
        </w:rPr>
        <w:t xml:space="preserve"> 2018, for the second</w:t>
      </w:r>
      <w:r w:rsidR="008337A2" w:rsidRPr="00FC2783">
        <w:rPr>
          <w:b/>
          <w:bCs/>
          <w:color w:val="2F5496" w:themeColor="accent1" w:themeShade="BF"/>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boundaries</w:t>
      </w:r>
      <w:r w:rsidR="00811626">
        <w:rPr>
          <w:b/>
          <w:bCs/>
          <w:color w:val="2F5496" w:themeColor="accent1" w:themeShade="BF"/>
        </w:rPr>
        <w:t xml:space="preserve"> to assess impacts on our results. For the first transitio</w:t>
      </w:r>
      <w:r w:rsidR="00473CA2">
        <w:rPr>
          <w:b/>
          <w:bCs/>
          <w:color w:val="2F5496" w:themeColor="accent1" w:themeShade="BF"/>
        </w:rPr>
        <w:t>n,</w:t>
      </w:r>
      <w:r w:rsidR="00811626">
        <w:rPr>
          <w:b/>
          <w:bCs/>
          <w:color w:val="2F5496" w:themeColor="accent1" w:themeShade="BF"/>
        </w:rPr>
        <w:t xml:space="preserve"> we examined using the </w:t>
      </w:r>
      <w:r w:rsidR="00E0031E">
        <w:rPr>
          <w:b/>
          <w:bCs/>
          <w:color w:val="2F5496" w:themeColor="accent1" w:themeShade="BF"/>
        </w:rPr>
        <w:t xml:space="preserve">first observation of </w:t>
      </w:r>
      <w:r w:rsidR="00E0031E">
        <w:rPr>
          <w:b/>
          <w:bCs/>
          <w:i/>
          <w:iCs/>
          <w:color w:val="2F5496" w:themeColor="accent1" w:themeShade="BF"/>
        </w:rPr>
        <w:t xml:space="preserve">C. </w:t>
      </w:r>
      <w:proofErr w:type="spellStart"/>
      <w:r w:rsidR="00E0031E">
        <w:rPr>
          <w:b/>
          <w:bCs/>
          <w:i/>
          <w:iCs/>
          <w:color w:val="2F5496" w:themeColor="accent1" w:themeShade="BF"/>
        </w:rPr>
        <w:t>ba</w:t>
      </w:r>
      <w:r w:rsidR="00811626">
        <w:rPr>
          <w:b/>
          <w:bCs/>
          <w:i/>
          <w:iCs/>
          <w:color w:val="2F5496" w:themeColor="accent1" w:themeShade="BF"/>
        </w:rPr>
        <w:t>i</w:t>
      </w:r>
      <w:r w:rsidR="00E0031E">
        <w:rPr>
          <w:b/>
          <w:bCs/>
          <w:i/>
          <w:iCs/>
          <w:color w:val="2F5496" w:themeColor="accent1" w:themeShade="BF"/>
        </w:rPr>
        <w:t>leyi</w:t>
      </w:r>
      <w:proofErr w:type="spellEnd"/>
      <w:r w:rsidR="00E0031E">
        <w:rPr>
          <w:b/>
          <w:bCs/>
          <w:color w:val="2F5496" w:themeColor="accent1" w:themeShade="BF"/>
        </w:rPr>
        <w:t xml:space="preserve"> at the site </w:t>
      </w:r>
      <w:r w:rsidR="00473CA2">
        <w:rPr>
          <w:b/>
          <w:bCs/>
          <w:color w:val="2F5496" w:themeColor="accent1" w:themeShade="BF"/>
        </w:rPr>
        <w:t>(DATE)</w:t>
      </w:r>
      <w:r w:rsidR="00811626">
        <w:rPr>
          <w:b/>
          <w:bCs/>
          <w:color w:val="2F5496" w:themeColor="accent1" w:themeShade="BF"/>
        </w:rPr>
        <w:t xml:space="preserve">. </w:t>
      </w:r>
      <w:r w:rsidR="00473CA2">
        <w:rPr>
          <w:b/>
          <w:bCs/>
          <w:color w:val="2F5496" w:themeColor="accent1" w:themeShade="BF"/>
        </w:rPr>
        <w:t xml:space="preserve">For the second transition, we used the results presented </w:t>
      </w:r>
      <w:r w:rsidR="00811626">
        <w:rPr>
          <w:b/>
          <w:bCs/>
          <w:color w:val="2F5496" w:themeColor="accent1" w:themeShade="BF"/>
        </w:rPr>
        <w:t>Christensen et al</w:t>
      </w:r>
      <w:r w:rsidR="00473CA2">
        <w:rPr>
          <w:b/>
          <w:bCs/>
          <w:color w:val="2F5496" w:themeColor="accent1" w:themeShade="BF"/>
        </w:rPr>
        <w:t>.</w:t>
      </w:r>
      <w:r w:rsidR="00811626">
        <w:rPr>
          <w:b/>
          <w:bCs/>
          <w:color w:val="2F5496" w:themeColor="accent1" w:themeShade="BF"/>
        </w:rPr>
        <w:t xml:space="preserve"> (2018) </w:t>
      </w:r>
      <w:r w:rsidR="00473CA2">
        <w:rPr>
          <w:b/>
          <w:bCs/>
          <w:color w:val="2F5496" w:themeColor="accent1" w:themeShade="BF"/>
        </w:rPr>
        <w:t xml:space="preserve">to identify the timing of the second boundary. Christensen et al. (2018) </w:t>
      </w:r>
      <w:r w:rsidR="00811626">
        <w:rPr>
          <w:b/>
          <w:bCs/>
          <w:color w:val="2F5496" w:themeColor="accent1" w:themeShade="BF"/>
        </w:rPr>
        <w:t xml:space="preserve">have a 95% credible interval for the second transition that spans a </w:t>
      </w:r>
      <w:proofErr w:type="gramStart"/>
      <w:r w:rsidR="00811626">
        <w:rPr>
          <w:b/>
          <w:bCs/>
          <w:color w:val="2F5496" w:themeColor="accent1" w:themeShade="BF"/>
        </w:rPr>
        <w:t>1</w:t>
      </w:r>
      <w:r w:rsidR="00F576CE">
        <w:rPr>
          <w:b/>
          <w:bCs/>
          <w:color w:val="2F5496" w:themeColor="accent1" w:themeShade="BF"/>
        </w:rPr>
        <w:t>6</w:t>
      </w:r>
      <w:r w:rsidR="00811626">
        <w:rPr>
          <w:b/>
          <w:bCs/>
          <w:color w:val="2F5496" w:themeColor="accent1" w:themeShade="BF"/>
        </w:rPr>
        <w:t xml:space="preserve"> month</w:t>
      </w:r>
      <w:proofErr w:type="gramEnd"/>
      <w:r w:rsidR="00811626">
        <w:rPr>
          <w:b/>
          <w:bCs/>
          <w:color w:val="2F5496" w:themeColor="accent1" w:themeShade="BF"/>
        </w:rPr>
        <w:t xml:space="preserve"> period</w:t>
      </w:r>
      <w:r w:rsidR="00473CA2">
        <w:rPr>
          <w:b/>
          <w:bCs/>
          <w:color w:val="2F5496" w:themeColor="accent1" w:themeShade="BF"/>
        </w:rPr>
        <w:t xml:space="preserve"> from </w:t>
      </w:r>
      <w:r w:rsidR="00F576CE">
        <w:rPr>
          <w:b/>
          <w:bCs/>
          <w:color w:val="2F5496" w:themeColor="accent1" w:themeShade="BF"/>
        </w:rPr>
        <w:t xml:space="preserve">June 2009 </w:t>
      </w:r>
      <w:r w:rsidR="00473CA2">
        <w:rPr>
          <w:b/>
          <w:bCs/>
          <w:color w:val="2F5496" w:themeColor="accent1" w:themeShade="BF"/>
        </w:rPr>
        <w:t xml:space="preserve">to </w:t>
      </w:r>
      <w:r w:rsidR="00F576CE">
        <w:rPr>
          <w:b/>
          <w:bCs/>
          <w:color w:val="2F5496" w:themeColor="accent1" w:themeShade="BF"/>
        </w:rPr>
        <w:t>September 2010</w:t>
      </w:r>
      <w:r w:rsidR="00473CA2">
        <w:rPr>
          <w:b/>
          <w:bCs/>
          <w:color w:val="2F5496" w:themeColor="accent1" w:themeShade="BF"/>
        </w:rPr>
        <w:t>. We examined the impact of using</w:t>
      </w:r>
      <w:r w:rsidR="00E0031E">
        <w:rPr>
          <w:b/>
          <w:bCs/>
          <w:color w:val="2F5496" w:themeColor="accent1" w:themeShade="BF"/>
        </w:rPr>
        <w:t xml:space="preserve"> </w:t>
      </w:r>
      <w:r w:rsidR="00FC2783">
        <w:rPr>
          <w:b/>
          <w:bCs/>
          <w:color w:val="2F5496" w:themeColor="accent1" w:themeShade="BF"/>
        </w:rPr>
        <w:t>the beginning, middle</w:t>
      </w:r>
      <w:r w:rsidR="00F576CE">
        <w:rPr>
          <w:b/>
          <w:bCs/>
          <w:color w:val="2F5496" w:themeColor="accent1" w:themeShade="BF"/>
        </w:rPr>
        <w:t xml:space="preserve"> (January 2010, the boundary used in the main text)</w:t>
      </w:r>
      <w:r w:rsidR="00FC2783">
        <w:rPr>
          <w:b/>
          <w:bCs/>
          <w:color w:val="2F5496" w:themeColor="accent1" w:themeShade="BF"/>
        </w:rPr>
        <w:t>,</w:t>
      </w:r>
      <w:r w:rsidR="00BF60BF">
        <w:rPr>
          <w:b/>
          <w:bCs/>
          <w:color w:val="2F5496" w:themeColor="accent1" w:themeShade="BF"/>
        </w:rPr>
        <w:t xml:space="preserve"> </w:t>
      </w:r>
      <w:r w:rsidR="00473CA2">
        <w:rPr>
          <w:b/>
          <w:bCs/>
          <w:color w:val="2F5496" w:themeColor="accent1" w:themeShade="BF"/>
        </w:rPr>
        <w:t xml:space="preserve">or </w:t>
      </w:r>
      <w:r w:rsidR="00FC2783">
        <w:rPr>
          <w:b/>
          <w:bCs/>
          <w:color w:val="2F5496" w:themeColor="accent1" w:themeShade="BF"/>
        </w:rPr>
        <w:t xml:space="preserve">end of </w:t>
      </w:r>
      <w:r w:rsidR="00811626">
        <w:rPr>
          <w:b/>
          <w:bCs/>
          <w:color w:val="2F5496" w:themeColor="accent1" w:themeShade="BF"/>
        </w:rPr>
        <w:t xml:space="preserve">that </w:t>
      </w:r>
      <w:r w:rsidR="00641FC7">
        <w:rPr>
          <w:b/>
          <w:bCs/>
          <w:color w:val="2F5496" w:themeColor="accent1" w:themeShade="BF"/>
        </w:rPr>
        <w:t>16</w:t>
      </w:r>
      <w:r w:rsidR="00E0031E">
        <w:rPr>
          <w:b/>
          <w:bCs/>
          <w:color w:val="2F5496" w:themeColor="accent1" w:themeShade="BF"/>
        </w:rPr>
        <w:t xml:space="preserve">-month window </w:t>
      </w:r>
      <w:r w:rsidR="00473CA2">
        <w:rPr>
          <w:b/>
          <w:bCs/>
          <w:color w:val="2F5496" w:themeColor="accent1" w:themeShade="BF"/>
        </w:rPr>
        <w:t>as the boundary for the second transition.</w:t>
      </w:r>
      <w:r w:rsidR="00811626">
        <w:rPr>
          <w:b/>
          <w:bCs/>
          <w:color w:val="2F5496" w:themeColor="accent1" w:themeShade="BF"/>
        </w:rPr>
        <w:t xml:space="preserve"> </w:t>
      </w:r>
      <w:r w:rsidR="00E108CC">
        <w:rPr>
          <w:b/>
          <w:bCs/>
          <w:color w:val="2F5496" w:themeColor="accent1" w:themeShade="BF"/>
        </w:rPr>
        <w:t>Using these different boundaries did not have a</w:t>
      </w:r>
      <w:r>
        <w:rPr>
          <w:b/>
          <w:bCs/>
          <w:color w:val="2F5496" w:themeColor="accent1" w:themeShade="BF"/>
        </w:rPr>
        <w:t xml:space="preserve">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w:t>
      </w:r>
      <w:r w:rsidR="00CF5CC2">
        <w:rPr>
          <w:b/>
          <w:bCs/>
          <w:color w:val="2F5496" w:themeColor="accent1" w:themeShade="BF"/>
          <w:highlight w:val="yellow"/>
        </w:rPr>
        <w:t>149-172</w:t>
      </w:r>
      <w:r w:rsidRPr="00C97036">
        <w:rPr>
          <w:b/>
          <w:bCs/>
          <w:color w:val="2F5496" w:themeColor="accent1" w:themeShade="BF"/>
          <w:highlight w:val="yellow"/>
        </w:rPr>
        <w:t>).</w:t>
      </w:r>
      <w:r>
        <w:rPr>
          <w:b/>
          <w:bCs/>
          <w:color w:val="2F5496" w:themeColor="accent1" w:themeShade="BF"/>
        </w:rPr>
        <w:t xml:space="preserve"> </w:t>
      </w:r>
    </w:p>
    <w:p w14:paraId="0D88B584" w14:textId="577A1021" w:rsidR="00CF5CC2" w:rsidRDefault="00CF5CC2" w:rsidP="007A452F">
      <w:pPr>
        <w:rPr>
          <w:b/>
          <w:bCs/>
          <w:color w:val="2F5496" w:themeColor="accent1" w:themeShade="BF"/>
        </w:rPr>
      </w:pPr>
      <w:r w:rsidRPr="00CF5CC2">
        <w:rPr>
          <w:b/>
          <w:bCs/>
          <w:color w:val="2F5496" w:themeColor="accent1" w:themeShade="BF"/>
        </w:rPr>
        <w:t xml:space="preserve">Bledsoe, E. K., and S. K. M. Ernest. 2019. Temporal changes in species composition affect a ubiquitous species’ use of habitat patches. Ecology </w:t>
      </w:r>
      <w:proofErr w:type="gramStart"/>
      <w:r w:rsidRPr="00CF5CC2">
        <w:rPr>
          <w:b/>
          <w:bCs/>
          <w:color w:val="2F5496" w:themeColor="accent1" w:themeShade="BF"/>
        </w:rPr>
        <w:t>100:e</w:t>
      </w:r>
      <w:proofErr w:type="gramEnd"/>
      <w:r w:rsidRPr="00CF5CC2">
        <w:rPr>
          <w:b/>
          <w:bCs/>
          <w:color w:val="2F5496" w:themeColor="accent1" w:themeShade="BF"/>
        </w:rPr>
        <w:t>02869.</w:t>
      </w:r>
    </w:p>
    <w:p w14:paraId="00C9A340" w14:textId="2DCF378B" w:rsidR="00CF5CC2" w:rsidRDefault="00CF5CC2" w:rsidP="007A452F">
      <w:pPr>
        <w:rPr>
          <w:b/>
          <w:bCs/>
          <w:color w:val="2F5496" w:themeColor="accent1" w:themeShade="BF"/>
        </w:rPr>
      </w:pPr>
      <w:r w:rsidRPr="00CF5CC2">
        <w:rPr>
          <w:b/>
          <w:bCs/>
          <w:color w:val="2F5496" w:themeColor="accent1" w:themeShade="BF"/>
        </w:rPr>
        <w:t>Christensen, E. M., D. J. Harris, and S. K. M. Ernest. 2018. Long-term community change through multiple rapid transitions in a desert rodent community. Ecology 99:1523–1529.</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5BD4F9EE" w:rsidR="008B691C" w:rsidRDefault="004C26A4" w:rsidP="008B691C">
      <w:pPr>
        <w:rPr>
          <w:b/>
          <w:bCs/>
          <w:color w:val="2F5496" w:themeColor="accent1" w:themeShade="BF"/>
        </w:rPr>
      </w:pPr>
      <w:r>
        <w:rPr>
          <w:b/>
          <w:bCs/>
          <w:color w:val="2F5496" w:themeColor="accent1" w:themeShade="BF"/>
        </w:rPr>
        <w:t>We have expanded the explanation of this metabolic scaling relationship</w:t>
      </w:r>
      <w:r w:rsidR="00FD34DE">
        <w:rPr>
          <w:b/>
          <w:bCs/>
          <w:color w:val="2F5496" w:themeColor="accent1" w:themeShade="BF"/>
        </w:rPr>
        <w:t>. Because of space constraints, we direct readers to the original paper applying this relationship in this system (White et al. 2004) for details</w:t>
      </w:r>
      <w:r>
        <w:rPr>
          <w:b/>
          <w:bCs/>
          <w:color w:val="2F5496" w:themeColor="accent1" w:themeShade="BF"/>
        </w:rPr>
        <w:t xml:space="preserve"> </w:t>
      </w:r>
      <w:r w:rsidRPr="004C26A4">
        <w:rPr>
          <w:b/>
          <w:bCs/>
          <w:color w:val="2F5496" w:themeColor="accent1" w:themeShade="BF"/>
          <w:highlight w:val="yellow"/>
        </w:rPr>
        <w:t>(line</w:t>
      </w:r>
      <w:r w:rsidR="00376785">
        <w:rPr>
          <w:b/>
          <w:bCs/>
          <w:color w:val="2F5496" w:themeColor="accent1" w:themeShade="BF"/>
          <w:highlight w:val="yellow"/>
        </w:rPr>
        <w:t xml:space="preserve">s </w:t>
      </w:r>
      <w:r w:rsidR="00FD34DE">
        <w:rPr>
          <w:b/>
          <w:bCs/>
          <w:color w:val="2F5496" w:themeColor="accent1" w:themeShade="BF"/>
          <w:highlight w:val="yellow"/>
        </w:rPr>
        <w:t>173-74</w:t>
      </w:r>
      <w:r w:rsidRPr="004C26A4">
        <w:rPr>
          <w:b/>
          <w:bCs/>
          <w:color w:val="2F5496" w:themeColor="accent1" w:themeShade="BF"/>
          <w:highlight w:val="yellow"/>
        </w:rPr>
        <w:t>).</w:t>
      </w:r>
    </w:p>
    <w:p w14:paraId="1484FF39" w14:textId="79BAD9C4" w:rsidR="00FD34DE" w:rsidRDefault="00FD34DE" w:rsidP="008B691C">
      <w:pPr>
        <w:rPr>
          <w:b/>
          <w:bCs/>
          <w:color w:val="2F5496" w:themeColor="accent1" w:themeShade="BF"/>
        </w:rPr>
      </w:pPr>
      <w:r w:rsidRPr="00FD34DE">
        <w:rPr>
          <w:b/>
          <w:bCs/>
          <w:color w:val="2F5496" w:themeColor="accent1" w:themeShade="BF"/>
        </w:rPr>
        <w:t>White, E. P., S. K. M. Ernest, and K. M. Thibault. 2004. Trade‐offs in Community Properties through Time in a Desert Rodent Community. The American Naturalist 164:670–676</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70683F24"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t>
      </w:r>
      <w:r w:rsidR="007E11CD">
        <w:rPr>
          <w:b/>
          <w:bCs/>
          <w:color w:val="2F5496" w:themeColor="accent1" w:themeShade="BF"/>
        </w:rPr>
        <w:t>nor how we accounted for temporal autocorrelation in those models</w:t>
      </w:r>
      <w:r>
        <w:rPr>
          <w:b/>
          <w:bCs/>
          <w:color w:val="2F5496" w:themeColor="accent1" w:themeShade="BF"/>
        </w:rPr>
        <w:t xml:space="preserve">. </w:t>
      </w:r>
      <w:r w:rsidR="006D521C">
        <w:rPr>
          <w:b/>
          <w:bCs/>
          <w:color w:val="2F5496" w:themeColor="accent1" w:themeShade="BF"/>
        </w:rPr>
        <w:t xml:space="preserve">Our data consists of monthly censuses, which are then combined </w:t>
      </w:r>
      <w:r w:rsidR="006D521C">
        <w:rPr>
          <w:b/>
          <w:bCs/>
          <w:color w:val="2F5496" w:themeColor="accent1" w:themeShade="BF"/>
        </w:rPr>
        <w:lastRenderedPageBreak/>
        <w:t xml:space="preserve">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w:t>
      </w:r>
      <w:r w:rsidR="00F81AEA">
        <w:rPr>
          <w:b/>
          <w:bCs/>
          <w:color w:val="2F5496" w:themeColor="accent1" w:themeShade="BF"/>
        </w:rPr>
        <w:t>217-220</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11B365F9"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0C5D58AD"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w:t>
      </w:r>
      <w:r w:rsidR="00BF60BF">
        <w:rPr>
          <w:b/>
          <w:bCs/>
          <w:color w:val="2F5496" w:themeColor="accent1" w:themeShade="BF"/>
        </w:rPr>
        <w:t>precise</w:t>
      </w:r>
      <w:r w:rsidR="005C493E">
        <w:rPr>
          <w:b/>
          <w:bCs/>
          <w:color w:val="2F5496" w:themeColor="accent1" w:themeShade="BF"/>
        </w:rPr>
        <w:t xml:space="preserve"> model </w:t>
      </w:r>
      <w:r w:rsidR="000E6A0A">
        <w:rPr>
          <w:b/>
          <w:bCs/>
          <w:color w:val="2F5496" w:themeColor="accent1" w:themeShade="BF"/>
        </w:rPr>
        <w:t>specifications</w:t>
      </w:r>
      <w:r w:rsidR="005C493E">
        <w:rPr>
          <w:b/>
          <w:bCs/>
          <w:color w:val="2F5496" w:themeColor="accent1" w:themeShade="BF"/>
        </w:rPr>
        <w:t xml:space="preserve"> used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w:t>
      </w:r>
      <w:r w:rsidR="007A0697">
        <w:rPr>
          <w:b/>
          <w:bCs/>
          <w:color w:val="2F5496" w:themeColor="accent1" w:themeShade="BF"/>
        </w:rPr>
        <w:t>216-218, 225, 230</w:t>
      </w:r>
      <w:r w:rsidR="005C493E">
        <w:rPr>
          <w:b/>
          <w:bCs/>
          <w:color w:val="2F5496" w:themeColor="accent1" w:themeShade="BF"/>
        </w:rPr>
        <w:t>)</w:t>
      </w:r>
      <w:r w:rsidR="00721ABE">
        <w:rPr>
          <w:b/>
          <w:bCs/>
          <w:color w:val="2F5496" w:themeColor="accent1" w:themeShade="BF"/>
        </w:rPr>
        <w:t>, expanded the details on model fitting and selection in the supplement (S1, S3, S4), and encourage interested readers to consult the online repositories for fully annotated code</w:t>
      </w:r>
      <w:r w:rsidR="005C493E">
        <w:rPr>
          <w:b/>
          <w:bCs/>
          <w:color w:val="2F5496" w:themeColor="accent1" w:themeShade="BF"/>
        </w:rPr>
        <w:t>.</w:t>
      </w:r>
    </w:p>
    <w:p w14:paraId="3E98A144" w14:textId="767E1071"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t>
      </w:r>
      <w:r w:rsidR="00E96B8A">
        <w:rPr>
          <w:b/>
          <w:bCs/>
          <w:color w:val="2F5496" w:themeColor="accent1" w:themeShade="BF"/>
        </w:rPr>
        <w:t xml:space="preserve">has no qualitative effect on the results, and does not improve model fit over including separate, non-interacting effects for treatment and time period (AIC with interaction = 237; AIC with separate, non-interacting terms = 231). </w:t>
      </w:r>
      <w:r w:rsidR="002E0F18">
        <w:rPr>
          <w:b/>
          <w:bCs/>
          <w:color w:val="2F5496" w:themeColor="accent1" w:themeShade="BF"/>
        </w:rPr>
        <w:t>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 xml:space="preserve">we believed that the effect of time period could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In this revision we have removed the interaction term</w:t>
      </w:r>
      <w:r w:rsidR="0000552E">
        <w:rPr>
          <w:b/>
          <w:bCs/>
          <w:color w:val="2F5496" w:themeColor="accent1" w:themeShade="BF"/>
        </w:rPr>
        <w:t>,</w:t>
      </w:r>
      <w:r w:rsidR="00BE5227">
        <w:rPr>
          <w:b/>
          <w:bCs/>
          <w:color w:val="2F5496" w:themeColor="accent1" w:themeShade="BF"/>
        </w:rPr>
        <w:t xml:space="preserve"> resulting in the model: treatment + time period</w:t>
      </w:r>
      <w:r w:rsidR="007F636F">
        <w:rPr>
          <w:b/>
          <w:bCs/>
          <w:color w:val="2F5496" w:themeColor="accent1" w:themeShade="BF"/>
        </w:rPr>
        <w:t xml:space="preserve"> (line 230)</w:t>
      </w:r>
      <w:r w:rsidR="000674F9">
        <w:rPr>
          <w:b/>
          <w:bCs/>
          <w:color w:val="2F5496" w:themeColor="accent1" w:themeShade="BF"/>
        </w:rPr>
        <w:t xml:space="preserve">. We </w:t>
      </w:r>
      <w:r w:rsidR="00BE5227">
        <w:rPr>
          <w:b/>
          <w:bCs/>
          <w:color w:val="2F5496" w:themeColor="accent1" w:themeShade="BF"/>
        </w:rPr>
        <w:t xml:space="preserve">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7F636F">
        <w:rPr>
          <w:b/>
          <w:bCs/>
          <w:color w:val="2F5496" w:themeColor="accent1" w:themeShade="BF"/>
        </w:rPr>
        <w:t>(S1)</w:t>
      </w:r>
      <w:r w:rsidR="003D7BD2">
        <w:rPr>
          <w:b/>
          <w:bCs/>
          <w:color w:val="2F5496" w:themeColor="accent1" w:themeShade="BF"/>
        </w:rPr>
        <w:t>.</w:t>
      </w:r>
    </w:p>
    <w:p w14:paraId="6F44DF32" w14:textId="77777777" w:rsidR="008B691C" w:rsidRDefault="008B691C" w:rsidP="008B691C">
      <w:pPr>
        <w:rPr>
          <w:b/>
          <w:bCs/>
        </w:rPr>
      </w:pPr>
      <w:r>
        <w:rPr>
          <w:b/>
          <w:bCs/>
        </w:rPr>
        <w:lastRenderedPageBreak/>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05E10CB2"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w:t>
      </w:r>
      <w:r w:rsidR="009F6008">
        <w:rPr>
          <w:b/>
          <w:bCs/>
          <w:color w:val="2F5496" w:themeColor="accent1" w:themeShade="BF"/>
        </w:rPr>
        <w:t>224, 229</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2D82FD3A"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 at </w:t>
      </w:r>
      <w:r w:rsidR="00FE6789" w:rsidRPr="00FE6789">
        <w:rPr>
          <w:b/>
          <w:bCs/>
          <w:color w:val="2F5496" w:themeColor="accent1" w:themeShade="BF"/>
          <w:highlight w:val="yellow"/>
        </w:rPr>
        <w:t>lines</w:t>
      </w:r>
      <w:r w:rsidR="009F6008">
        <w:rPr>
          <w:b/>
          <w:bCs/>
          <w:color w:val="2F5496" w:themeColor="accent1" w:themeShade="BF"/>
        </w:rPr>
        <w:t xml:space="preserve"> 115-116, 180-181, 258-260</w:t>
      </w:r>
      <w:r w:rsidR="00755047">
        <w:rPr>
          <w:b/>
          <w:bCs/>
          <w:color w:val="2F5496" w:themeColor="accent1" w:themeShade="BF"/>
        </w:rPr>
        <w:t>)</w:t>
      </w:r>
      <w:r w:rsidR="008C4D3B">
        <w:rPr>
          <w:b/>
          <w:bCs/>
          <w:color w:val="2F5496" w:themeColor="accent1" w:themeShade="BF"/>
        </w:rPr>
        <w:t>.</w:t>
      </w:r>
    </w:p>
    <w:p w14:paraId="0C94F0AD" w14:textId="7C38F502"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03A6E23B" w:rsidR="00330108" w:rsidRDefault="00DA1D3E" w:rsidP="007A452F">
      <w:pPr>
        <w:rPr>
          <w:b/>
          <w:bCs/>
          <w:color w:val="2F5496" w:themeColor="accent1" w:themeShade="BF"/>
        </w:rPr>
      </w:pPr>
      <w:r>
        <w:rPr>
          <w:b/>
          <w:bCs/>
          <w:color w:val="2F5496" w:themeColor="accent1" w:themeShade="BF"/>
        </w:rPr>
        <w:lastRenderedPageBreak/>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sidR="00566B0D">
        <w:rPr>
          <w:b/>
          <w:bCs/>
          <w:color w:val="2F5496" w:themeColor="accent1" w:themeShade="BF"/>
        </w:rPr>
        <w:t xml:space="preserve"> 23-24</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4DEE0137"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Pr="008F7A96">
        <w:rPr>
          <w:b/>
          <w:bCs/>
          <w:color w:val="2F5496" w:themeColor="accent1" w:themeShade="BF"/>
          <w:highlight w:val="yellow"/>
        </w:rPr>
        <w:t>line</w:t>
      </w:r>
      <w:r w:rsidR="005B3398">
        <w:rPr>
          <w:b/>
          <w:bCs/>
          <w:color w:val="2F5496" w:themeColor="accent1" w:themeShade="BF"/>
        </w:rPr>
        <w:t>s 30-</w:t>
      </w:r>
      <w:r w:rsidR="00EA1B2E">
        <w:rPr>
          <w:b/>
          <w:bCs/>
          <w:color w:val="2F5496" w:themeColor="accent1" w:themeShade="BF"/>
        </w:rPr>
        <w:t>32</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0C20DCC9"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Pr="00E5664B">
        <w:rPr>
          <w:b/>
          <w:bCs/>
          <w:color w:val="2F5496" w:themeColor="accent1" w:themeShade="BF"/>
          <w:highlight w:val="yellow"/>
        </w:rPr>
        <w:t>lines</w:t>
      </w:r>
      <w:r w:rsidR="007011E7">
        <w:rPr>
          <w:b/>
          <w:bCs/>
          <w:color w:val="2F5496" w:themeColor="accent1" w:themeShade="BF"/>
        </w:rPr>
        <w:t xml:space="preserve"> </w:t>
      </w:r>
      <w:r w:rsidR="002227CA">
        <w:rPr>
          <w:b/>
          <w:bCs/>
          <w:color w:val="2F5496" w:themeColor="accent1" w:themeShade="BF"/>
        </w:rPr>
        <w:t>48-49</w:t>
      </w:r>
      <w:r>
        <w:rPr>
          <w:b/>
          <w:bCs/>
          <w:color w:val="2F5496" w:themeColor="accent1" w:themeShade="BF"/>
        </w:rPr>
        <w:t>).</w:t>
      </w:r>
    </w:p>
    <w:p w14:paraId="49D6F6E3" w14:textId="50FA8337"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w:t>
      </w:r>
      <w:r w:rsidR="00941C8C">
        <w:rPr>
          <w:b/>
          <w:bCs/>
          <w:color w:val="2F5496" w:themeColor="accent1" w:themeShade="BF"/>
        </w:rPr>
        <w:t>study</w:t>
      </w:r>
      <w:r>
        <w:rPr>
          <w:b/>
          <w:bCs/>
          <w:color w:val="2F5496" w:themeColor="accent1" w:themeShade="BF"/>
        </w:rPr>
        <w:t xml:space="preserv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w:t>
      </w:r>
      <w:r w:rsidR="00A27ECF">
        <w:rPr>
          <w:b/>
          <w:bCs/>
          <w:color w:val="2F5496" w:themeColor="accent1" w:themeShade="BF"/>
        </w:rPr>
        <w:t>keystone</w:t>
      </w:r>
      <w:r>
        <w:rPr>
          <w:b/>
          <w:bCs/>
          <w:color w:val="2F5496" w:themeColor="accent1" w:themeShade="BF"/>
        </w:rPr>
        <w:t xml:space="preserve"> species (kangaroo rats) selected because of their </w:t>
      </w:r>
      <w:r w:rsidR="00A27ECF">
        <w:rPr>
          <w:b/>
          <w:bCs/>
          <w:color w:val="2F5496" w:themeColor="accent1" w:themeShade="BF"/>
        </w:rPr>
        <w:t xml:space="preserve">specific </w:t>
      </w:r>
      <w:r>
        <w:rPr>
          <w:b/>
          <w:bCs/>
          <w:color w:val="2F5496" w:themeColor="accent1" w:themeShade="BF"/>
        </w:rPr>
        <w:t xml:space="preserve">functional role in this community, and so the effects of changing species richness are </w:t>
      </w:r>
      <w:r w:rsidR="00A27ECF">
        <w:rPr>
          <w:b/>
          <w:bCs/>
          <w:color w:val="2F5496" w:themeColor="accent1" w:themeShade="BF"/>
        </w:rPr>
        <w:t>intertwined</w:t>
      </w:r>
      <w:r>
        <w:rPr>
          <w:b/>
          <w:bCs/>
          <w:color w:val="2F5496" w:themeColor="accent1" w:themeShade="BF"/>
        </w:rPr>
        <w:t xml:space="preserve"> </w:t>
      </w:r>
      <w:r w:rsidR="00A27ECF">
        <w:rPr>
          <w:b/>
          <w:bCs/>
          <w:color w:val="2F5496" w:themeColor="accent1" w:themeShade="BF"/>
        </w:rPr>
        <w:t>with</w:t>
      </w:r>
      <w:r>
        <w:rPr>
          <w:b/>
          <w:bCs/>
          <w:color w:val="2F5496" w:themeColor="accent1" w:themeShade="BF"/>
        </w:rPr>
        <w:t xml:space="preserve"> strong effects on species and functional composition. </w:t>
      </w:r>
      <w:r w:rsidR="009E57A9">
        <w:rPr>
          <w:b/>
          <w:bCs/>
          <w:color w:val="2F5496" w:themeColor="accent1" w:themeShade="BF"/>
        </w:rPr>
        <w:t xml:space="preserve">Expanding beyond the scope of this </w:t>
      </w:r>
      <w:r w:rsidR="00A27ECF">
        <w:rPr>
          <w:b/>
          <w:bCs/>
          <w:color w:val="2F5496" w:themeColor="accent1" w:themeShade="BF"/>
        </w:rPr>
        <w:t>experiment</w:t>
      </w:r>
      <w:r w:rsidR="009E57A9">
        <w:rPr>
          <w:b/>
          <w:bCs/>
          <w:color w:val="2F5496" w:themeColor="accent1" w:themeShade="BF"/>
        </w:rPr>
        <w:t xml:space="preserve">, richness effects (and how they manifest at metacommunity and evolutionary scales) are an important dimension of this area of </w:t>
      </w:r>
      <w:r w:rsidR="009E57A9">
        <w:rPr>
          <w:b/>
          <w:bCs/>
          <w:color w:val="2F5496" w:themeColor="accent1" w:themeShade="BF"/>
        </w:rPr>
        <w:lastRenderedPageBreak/>
        <w:t>research</w:t>
      </w:r>
      <w:r w:rsidR="00294624">
        <w:rPr>
          <w:b/>
          <w:bCs/>
          <w:color w:val="2F5496" w:themeColor="accent1" w:themeShade="BF"/>
        </w:rPr>
        <w:t>, and we have added a specific reference to the importance of species diversity in this context (</w:t>
      </w:r>
      <w:r w:rsidR="009E57A9" w:rsidRPr="009E57A9">
        <w:rPr>
          <w:b/>
          <w:bCs/>
          <w:color w:val="2F5496" w:themeColor="accent1" w:themeShade="BF"/>
          <w:highlight w:val="yellow"/>
        </w:rPr>
        <w:t>line</w:t>
      </w:r>
      <w:r w:rsidR="00294624">
        <w:rPr>
          <w:b/>
          <w:bCs/>
          <w:color w:val="2F5496" w:themeColor="accent1" w:themeShade="BF"/>
        </w:rPr>
        <w:t xml:space="preserve">s </w:t>
      </w:r>
      <w:r w:rsidR="00252712">
        <w:rPr>
          <w:b/>
          <w:bCs/>
          <w:color w:val="2F5496" w:themeColor="accent1" w:themeShade="BF"/>
        </w:rPr>
        <w:t>450-451</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71655EB0" w:rsidR="00330108" w:rsidRPr="006D7E17" w:rsidRDefault="00F65D54" w:rsidP="007A452F">
      <w:pPr>
        <w:rPr>
          <w:b/>
          <w:bCs/>
          <w:color w:val="2F5496" w:themeColor="accent1" w:themeShade="BF"/>
        </w:rPr>
      </w:pPr>
      <w:r>
        <w:rPr>
          <w:b/>
          <w:bCs/>
          <w:color w:val="2F5496" w:themeColor="accent1" w:themeShade="BF"/>
        </w:rPr>
        <w:t>Done!</w:t>
      </w:r>
      <w:r w:rsidR="004815B2">
        <w:rPr>
          <w:b/>
          <w:bCs/>
          <w:color w:val="2F5496" w:themeColor="accent1" w:themeShade="BF"/>
        </w:rPr>
        <w:t xml:space="preserve"> (</w:t>
      </w:r>
      <w:proofErr w:type="gramStart"/>
      <w:r w:rsidR="004815B2" w:rsidRPr="004815B2">
        <w:rPr>
          <w:b/>
          <w:bCs/>
          <w:color w:val="2F5496" w:themeColor="accent1" w:themeShade="BF"/>
          <w:highlight w:val="yellow"/>
        </w:rPr>
        <w:t>line</w:t>
      </w:r>
      <w:proofErr w:type="gramEnd"/>
      <w:r w:rsidR="008B44B2">
        <w:rPr>
          <w:b/>
          <w:bCs/>
          <w:color w:val="2F5496" w:themeColor="accent1" w:themeShade="BF"/>
        </w:rPr>
        <w:t xml:space="preserve"> </w:t>
      </w:r>
      <w:r w:rsidR="00070B15">
        <w:rPr>
          <w:b/>
          <w:bCs/>
          <w:color w:val="2F5496" w:themeColor="accent1" w:themeShade="BF"/>
        </w:rPr>
        <w:t>68</w:t>
      </w:r>
      <w:r w:rsidR="004815B2">
        <w:rPr>
          <w:b/>
          <w:bCs/>
          <w:color w:val="2F5496" w:themeColor="accent1" w:themeShade="BF"/>
        </w:rPr>
        <w:t>)</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735A363A" w:rsidR="00330108" w:rsidRPr="006D7E17" w:rsidRDefault="004815B2" w:rsidP="007A452F">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sidR="003852A0">
        <w:rPr>
          <w:b/>
          <w:bCs/>
          <w:color w:val="2F5496" w:themeColor="accent1" w:themeShade="BF"/>
        </w:rPr>
        <w:t xml:space="preserve"> </w:t>
      </w:r>
      <w:r w:rsidR="007F0333">
        <w:rPr>
          <w:b/>
          <w:bCs/>
          <w:color w:val="2F5496" w:themeColor="accent1" w:themeShade="BF"/>
        </w:rPr>
        <w:t>141-142</w:t>
      </w:r>
      <w:r>
        <w:rPr>
          <w:b/>
          <w:bCs/>
          <w:color w:val="2F5496" w:themeColor="accent1" w:themeShade="BF"/>
        </w:rPr>
        <w:t>).</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3B87B7EB" w:rsidR="00330108" w:rsidRDefault="0000420C" w:rsidP="00330108">
      <w:pPr>
        <w:rPr>
          <w:b/>
          <w:bCs/>
          <w:color w:val="2F5496" w:themeColor="accent1" w:themeShade="BF"/>
        </w:rPr>
      </w:pPr>
      <w:r>
        <w:rPr>
          <w:b/>
          <w:bCs/>
          <w:color w:val="2F5496" w:themeColor="accent1" w:themeShade="BF"/>
        </w:rPr>
        <w:t>We have made this change</w:t>
      </w:r>
      <w:r w:rsidR="00B30B8F">
        <w:rPr>
          <w:b/>
          <w:bCs/>
          <w:color w:val="2F5496" w:themeColor="accent1" w:themeShade="BF"/>
        </w:rPr>
        <w:t xml:space="preserve"> (</w:t>
      </w:r>
      <w:r w:rsidR="00B30B8F" w:rsidRPr="00B30B8F">
        <w:rPr>
          <w:b/>
          <w:bCs/>
          <w:color w:val="2F5496" w:themeColor="accent1" w:themeShade="BF"/>
          <w:highlight w:val="yellow"/>
        </w:rPr>
        <w:t xml:space="preserve">lines </w:t>
      </w:r>
      <w:r w:rsidR="002C64A5">
        <w:rPr>
          <w:b/>
          <w:bCs/>
          <w:color w:val="2F5496" w:themeColor="accent1" w:themeShade="BF"/>
          <w:highlight w:val="yellow"/>
        </w:rPr>
        <w:t>147-149</w:t>
      </w:r>
      <w:r w:rsidR="00B30B8F" w:rsidRPr="00B30B8F">
        <w:rPr>
          <w:b/>
          <w:bCs/>
          <w:color w:val="2F5496" w:themeColor="accent1" w:themeShade="BF"/>
          <w:highlight w:val="yellow"/>
        </w:rPr>
        <w:t>)</w:t>
      </w:r>
      <w:r w:rsidRPr="00B30B8F">
        <w:rPr>
          <w:b/>
          <w:bCs/>
          <w:color w:val="2F5496" w:themeColor="accent1" w:themeShade="BF"/>
          <w:highlight w:val="yellow"/>
        </w:rPr>
        <w:t>.</w:t>
      </w:r>
      <w:r>
        <w:rPr>
          <w:b/>
          <w:bCs/>
          <w:color w:val="2F5496" w:themeColor="accent1" w:themeShade="BF"/>
        </w:rPr>
        <w:t xml:space="preserv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6FC56B35" w14:textId="13A4995D" w:rsidR="00D779C4"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repeat</w:t>
      </w:r>
      <w:r w:rsidR="00B93541">
        <w:rPr>
          <w:b/>
          <w:bCs/>
          <w:color w:val="2F5496" w:themeColor="accent1" w:themeShade="BF"/>
        </w:rPr>
        <w:t>ed</w:t>
      </w:r>
      <w:r>
        <w:rPr>
          <w:b/>
          <w:bCs/>
          <w:color w:val="2F5496" w:themeColor="accent1" w:themeShade="BF"/>
        </w:rPr>
        <w:t xml:space="preserve"> </w:t>
      </w:r>
      <w:r w:rsidR="00B93541">
        <w:rPr>
          <w:b/>
          <w:bCs/>
          <w:color w:val="2F5496" w:themeColor="accent1" w:themeShade="BF"/>
        </w:rPr>
        <w:t>our</w:t>
      </w:r>
      <w:r>
        <w:rPr>
          <w:b/>
          <w:bCs/>
          <w:color w:val="2F5496" w:themeColor="accent1" w:themeShade="BF"/>
        </w:rPr>
        <w:t xml:space="preserv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w:t>
      </w:r>
      <w:r w:rsidR="00B93541">
        <w:rPr>
          <w:b/>
          <w:bCs/>
          <w:color w:val="2F5496" w:themeColor="accent1" w:themeShade="BF"/>
        </w:rPr>
        <w:t xml:space="preserve"> (see </w:t>
      </w:r>
      <w:r w:rsidR="00BF2A52">
        <w:rPr>
          <w:b/>
          <w:bCs/>
          <w:color w:val="2F5496" w:themeColor="accent1" w:themeShade="BF"/>
        </w:rPr>
        <w:t>Appendix S4</w:t>
      </w:r>
      <w:r w:rsidR="00B93541">
        <w:rPr>
          <w:b/>
          <w:bCs/>
          <w:color w:val="2F5496" w:themeColor="accent1" w:themeShade="BF"/>
        </w:rPr>
        <w:t xml:space="preserve">).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analysis. </w:t>
      </w:r>
    </w:p>
    <w:p w14:paraId="46108E8A" w14:textId="77777777" w:rsidR="00330108" w:rsidRDefault="00330108" w:rsidP="00330108">
      <w:pPr>
        <w:rPr>
          <w:b/>
          <w:bCs/>
        </w:rPr>
      </w:pPr>
      <w:r>
        <w:rPr>
          <w:b/>
          <w:bCs/>
        </w:rPr>
        <w:lastRenderedPageBreak/>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3CD461A6"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 (</w:t>
      </w:r>
      <w:r w:rsidRPr="00F0367E">
        <w:rPr>
          <w:b/>
          <w:bCs/>
          <w:color w:val="2F5496" w:themeColor="accent1" w:themeShade="BF"/>
          <w:highlight w:val="yellow"/>
        </w:rPr>
        <w:t>lines</w:t>
      </w:r>
      <w:r w:rsidR="00032E03" w:rsidRPr="00F0367E">
        <w:rPr>
          <w:b/>
          <w:bCs/>
          <w:color w:val="2F5496" w:themeColor="accent1" w:themeShade="BF"/>
          <w:highlight w:val="yellow"/>
        </w:rPr>
        <w:t xml:space="preserve"> </w:t>
      </w:r>
      <w:r w:rsidR="00C22C3D">
        <w:rPr>
          <w:b/>
          <w:bCs/>
          <w:color w:val="2F5496" w:themeColor="accent1" w:themeShade="BF"/>
        </w:rPr>
        <w:t>217-220</w:t>
      </w:r>
      <w:r>
        <w:rPr>
          <w:b/>
          <w:bCs/>
          <w:color w:val="2F5496" w:themeColor="accent1" w:themeShade="BF"/>
        </w:rPr>
        <w:t xml:space="preserve">).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text (</w:t>
      </w:r>
      <w:r w:rsidR="00032E03" w:rsidRPr="00F0367E">
        <w:rPr>
          <w:b/>
          <w:bCs/>
          <w:iCs/>
          <w:color w:val="2F5496" w:themeColor="accent1" w:themeShade="BF"/>
          <w:highlight w:val="yellow"/>
        </w:rPr>
        <w:t xml:space="preserve">lines </w:t>
      </w:r>
      <w:r w:rsidR="0052112E">
        <w:rPr>
          <w:b/>
          <w:bCs/>
          <w:iCs/>
          <w:color w:val="2F5496" w:themeColor="accent1" w:themeShade="BF"/>
        </w:rPr>
        <w:t>230-252</w:t>
      </w:r>
      <w:r w:rsidR="00032E03">
        <w:rPr>
          <w:b/>
          <w:bCs/>
          <w:iCs/>
          <w:color w:val="2F5496" w:themeColor="accent1" w:themeShade="BF"/>
        </w:rPr>
        <w:t>)</w:t>
      </w:r>
      <w:r>
        <w:rPr>
          <w:b/>
          <w:bCs/>
          <w:iCs/>
          <w:color w:val="2F5496" w:themeColor="accent1" w:themeShade="BF"/>
        </w:rPr>
        <w:t xml:space="preserve">. </w:t>
      </w:r>
    </w:p>
    <w:p w14:paraId="7B0C6370" w14:textId="35C30CA6" w:rsidR="00AA2308" w:rsidRPr="00C563BD" w:rsidRDefault="00AA2308" w:rsidP="007A452F">
      <w:pPr>
        <w:rPr>
          <w:b/>
          <w:bCs/>
          <w:iCs/>
        </w:rPr>
      </w:pPr>
      <w:r>
        <w:rPr>
          <w:b/>
          <w:bCs/>
          <w:iCs/>
          <w:color w:val="2F5496" w:themeColor="accent1" w:themeShade="BF"/>
        </w:rPr>
        <w:t>As we explain in our response to 2.9, we also explored the consequences of consolidating values across plots within treatments, and found no qualitative effect on the results</w:t>
      </w:r>
      <w:r w:rsidR="00E5019C">
        <w:rPr>
          <w:b/>
          <w:bCs/>
          <w:iCs/>
          <w:color w:val="2F5496" w:themeColor="accent1" w:themeShade="BF"/>
        </w:rPr>
        <w:t xml:space="preserve"> (Appendix S4)</w:t>
      </w:r>
      <w:r w:rsidR="009602FD">
        <w:rPr>
          <w:b/>
          <w:bCs/>
          <w:iCs/>
          <w:color w:val="2F5496" w:themeColor="accent1" w:themeShade="BF"/>
        </w:rPr>
        <w:t>.</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07EFB163"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0D5571">
        <w:rPr>
          <w:b/>
          <w:bCs/>
          <w:color w:val="2F5496" w:themeColor="accent1" w:themeShade="BF"/>
        </w:rPr>
        <w:t xml:space="preserve"> </w:t>
      </w:r>
      <w:r w:rsidR="004C3423">
        <w:rPr>
          <w:b/>
          <w:bCs/>
          <w:color w:val="2F5496" w:themeColor="accent1" w:themeShade="BF"/>
        </w:rPr>
        <w:t>262-264</w:t>
      </w:r>
      <w:r w:rsidR="00645C06">
        <w:rPr>
          <w:b/>
          <w:bCs/>
          <w:color w:val="2F5496" w:themeColor="accent1" w:themeShade="BF"/>
        </w:rPr>
        <w:t>)</w:t>
      </w:r>
      <w:r w:rsidR="00D14E31">
        <w:rPr>
          <w:b/>
          <w:bCs/>
          <w:color w:val="2F5496" w:themeColor="accent1" w:themeShade="BF"/>
        </w:rPr>
        <w:t>.</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359D79A9"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w:t>
      </w:r>
      <w:r w:rsidR="00D554D0">
        <w:rPr>
          <w:b/>
          <w:bCs/>
          <w:color w:val="2F5496" w:themeColor="accent1" w:themeShade="BF"/>
        </w:rPr>
        <w:t xml:space="preserve"> </w:t>
      </w:r>
      <w:r w:rsidR="00A54AD8">
        <w:rPr>
          <w:b/>
          <w:bCs/>
          <w:color w:val="2F5496" w:themeColor="accent1" w:themeShade="BF"/>
        </w:rPr>
        <w:t>358</w:t>
      </w:r>
      <w:r w:rsidR="00D554D0">
        <w:rPr>
          <w:b/>
          <w:bCs/>
          <w:color w:val="2F5496" w:themeColor="accent1" w:themeShade="BF"/>
        </w:rPr>
        <w:t xml:space="preserve">) </w:t>
      </w:r>
      <w:r>
        <w:rPr>
          <w:b/>
          <w:bCs/>
          <w:color w:val="2F5496" w:themeColor="accent1" w:themeShade="BF"/>
        </w:rPr>
        <w:t xml:space="preserve">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3E9E5247"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w:t>
      </w:r>
      <w:r w:rsidR="0091167B">
        <w:rPr>
          <w:b/>
          <w:bCs/>
          <w:color w:val="2F5496" w:themeColor="accent1" w:themeShade="BF"/>
        </w:rPr>
        <w:t xml:space="preserve"> </w:t>
      </w:r>
      <w:r w:rsidR="00F317E7">
        <w:rPr>
          <w:b/>
          <w:bCs/>
          <w:color w:val="2F5496" w:themeColor="accent1" w:themeShade="BF"/>
        </w:rPr>
        <w:t>360</w:t>
      </w:r>
      <w:r>
        <w:rPr>
          <w:b/>
          <w:bCs/>
          <w:color w:val="2F5496" w:themeColor="accent1" w:themeShade="BF"/>
        </w:rPr>
        <w:t>).</w:t>
      </w:r>
    </w:p>
    <w:p w14:paraId="762914D9" w14:textId="77777777" w:rsidR="00813ABB" w:rsidRDefault="00813ABB" w:rsidP="00813ABB">
      <w:pPr>
        <w:rPr>
          <w:b/>
          <w:bCs/>
        </w:rPr>
      </w:pPr>
      <w:r>
        <w:rPr>
          <w:b/>
          <w:bCs/>
        </w:rPr>
        <w:t>COMMENT</w:t>
      </w:r>
    </w:p>
    <w:p w14:paraId="2111D088" w14:textId="1EA832AC" w:rsidR="00813ABB" w:rsidRDefault="00C506F6" w:rsidP="00813ABB">
      <w:r>
        <w:lastRenderedPageBreak/>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7526D22B"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Pr="0025008D">
        <w:rPr>
          <w:b/>
          <w:bCs/>
          <w:color w:val="2F5496" w:themeColor="accent1" w:themeShade="BF"/>
          <w:highlight w:val="yellow"/>
        </w:rPr>
        <w:t>line</w:t>
      </w:r>
      <w:r>
        <w:rPr>
          <w:b/>
          <w:bCs/>
          <w:color w:val="2F5496" w:themeColor="accent1" w:themeShade="BF"/>
        </w:rPr>
        <w:t xml:space="preserve"> </w:t>
      </w:r>
      <w:r w:rsidR="00F317E7">
        <w:rPr>
          <w:b/>
          <w:bCs/>
          <w:color w:val="2F5496" w:themeColor="accent1" w:themeShade="BF"/>
        </w:rPr>
        <w:t>446</w:t>
      </w:r>
      <w:r>
        <w:rPr>
          <w:b/>
          <w:bCs/>
          <w:color w:val="2F5496" w:themeColor="accent1" w:themeShade="BF"/>
        </w:rPr>
        <w:t>).</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09042D19"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sidR="003D39D2">
        <w:rPr>
          <w:b/>
          <w:bCs/>
          <w:color w:val="2F5496" w:themeColor="accent1" w:themeShade="BF"/>
        </w:rPr>
        <w:t xml:space="preserve"> 30-32</w:t>
      </w:r>
      <w:r>
        <w:rPr>
          <w:b/>
          <w:bCs/>
          <w:color w:val="2F5496" w:themeColor="accent1" w:themeShade="BF"/>
        </w:rPr>
        <w:t>).</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8F00" w14:textId="77777777" w:rsidR="00B274F9" w:rsidRDefault="00B274F9">
      <w:pPr>
        <w:spacing w:after="0" w:line="240" w:lineRule="auto"/>
      </w:pPr>
      <w:r>
        <w:separator/>
      </w:r>
    </w:p>
  </w:endnote>
  <w:endnote w:type="continuationSeparator" w:id="0">
    <w:p w14:paraId="77FD1CA7" w14:textId="77777777" w:rsidR="00B274F9" w:rsidRDefault="00B274F9">
      <w:pPr>
        <w:spacing w:after="0" w:line="240" w:lineRule="auto"/>
      </w:pPr>
      <w:r>
        <w:continuationSeparator/>
      </w:r>
    </w:p>
  </w:endnote>
  <w:endnote w:type="continuationNotice" w:id="1">
    <w:p w14:paraId="10ABD068" w14:textId="77777777" w:rsidR="00B274F9" w:rsidRDefault="00B27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B94A" w14:textId="77777777" w:rsidR="00B274F9" w:rsidRDefault="00B274F9">
      <w:pPr>
        <w:spacing w:after="0" w:line="240" w:lineRule="auto"/>
      </w:pPr>
      <w:r>
        <w:separator/>
      </w:r>
    </w:p>
  </w:footnote>
  <w:footnote w:type="continuationSeparator" w:id="0">
    <w:p w14:paraId="656D0954" w14:textId="77777777" w:rsidR="00B274F9" w:rsidRDefault="00B274F9">
      <w:pPr>
        <w:spacing w:after="0" w:line="240" w:lineRule="auto"/>
      </w:pPr>
      <w:r>
        <w:continuationSeparator/>
      </w:r>
    </w:p>
  </w:footnote>
  <w:footnote w:type="continuationNotice" w:id="1">
    <w:p w14:paraId="1424EB21" w14:textId="77777777" w:rsidR="00B274F9" w:rsidRDefault="00B27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7F9"/>
    <w:multiLevelType w:val="hybridMultilevel"/>
    <w:tmpl w:val="33B6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0552E"/>
    <w:rsid w:val="000155C8"/>
    <w:rsid w:val="00032E03"/>
    <w:rsid w:val="000413EC"/>
    <w:rsid w:val="00043C47"/>
    <w:rsid w:val="000452FB"/>
    <w:rsid w:val="000523B7"/>
    <w:rsid w:val="00053950"/>
    <w:rsid w:val="00055841"/>
    <w:rsid w:val="000674F9"/>
    <w:rsid w:val="00070B15"/>
    <w:rsid w:val="000A4D2C"/>
    <w:rsid w:val="000A4DF8"/>
    <w:rsid w:val="000B56B8"/>
    <w:rsid w:val="000B7C65"/>
    <w:rsid w:val="000D22F5"/>
    <w:rsid w:val="000D5571"/>
    <w:rsid w:val="000D7213"/>
    <w:rsid w:val="000E67FD"/>
    <w:rsid w:val="000E6A0A"/>
    <w:rsid w:val="000F7EB9"/>
    <w:rsid w:val="00134250"/>
    <w:rsid w:val="00150868"/>
    <w:rsid w:val="00152D5E"/>
    <w:rsid w:val="001548F3"/>
    <w:rsid w:val="00154E7D"/>
    <w:rsid w:val="001965D1"/>
    <w:rsid w:val="001A07EC"/>
    <w:rsid w:val="001A0C43"/>
    <w:rsid w:val="001A6DB6"/>
    <w:rsid w:val="001A7EB4"/>
    <w:rsid w:val="001C1866"/>
    <w:rsid w:val="001D3E03"/>
    <w:rsid w:val="001E3731"/>
    <w:rsid w:val="001F4D95"/>
    <w:rsid w:val="0020180F"/>
    <w:rsid w:val="002227CA"/>
    <w:rsid w:val="0025008D"/>
    <w:rsid w:val="0025235C"/>
    <w:rsid w:val="00252712"/>
    <w:rsid w:val="00254674"/>
    <w:rsid w:val="002637D2"/>
    <w:rsid w:val="00275920"/>
    <w:rsid w:val="00284730"/>
    <w:rsid w:val="00294624"/>
    <w:rsid w:val="002A64EC"/>
    <w:rsid w:val="002C4CFB"/>
    <w:rsid w:val="002C64A5"/>
    <w:rsid w:val="002E0F18"/>
    <w:rsid w:val="002F3E33"/>
    <w:rsid w:val="00311DC6"/>
    <w:rsid w:val="003125A8"/>
    <w:rsid w:val="0031359B"/>
    <w:rsid w:val="00330108"/>
    <w:rsid w:val="003343C3"/>
    <w:rsid w:val="00356933"/>
    <w:rsid w:val="00376785"/>
    <w:rsid w:val="003852A0"/>
    <w:rsid w:val="003B7851"/>
    <w:rsid w:val="003C270F"/>
    <w:rsid w:val="003D39D2"/>
    <w:rsid w:val="003D7BD2"/>
    <w:rsid w:val="00404514"/>
    <w:rsid w:val="0043042F"/>
    <w:rsid w:val="00473CA2"/>
    <w:rsid w:val="004815B2"/>
    <w:rsid w:val="00494052"/>
    <w:rsid w:val="0049451F"/>
    <w:rsid w:val="004C26A4"/>
    <w:rsid w:val="004C3423"/>
    <w:rsid w:val="004C550C"/>
    <w:rsid w:val="004C5608"/>
    <w:rsid w:val="004E7749"/>
    <w:rsid w:val="0052112E"/>
    <w:rsid w:val="00522330"/>
    <w:rsid w:val="005275B2"/>
    <w:rsid w:val="00544AA1"/>
    <w:rsid w:val="005452A9"/>
    <w:rsid w:val="005554BE"/>
    <w:rsid w:val="0055588F"/>
    <w:rsid w:val="00561270"/>
    <w:rsid w:val="00566B0D"/>
    <w:rsid w:val="005926B2"/>
    <w:rsid w:val="00594D63"/>
    <w:rsid w:val="00595A91"/>
    <w:rsid w:val="005B3395"/>
    <w:rsid w:val="005B3398"/>
    <w:rsid w:val="005C493E"/>
    <w:rsid w:val="006014FE"/>
    <w:rsid w:val="006257F2"/>
    <w:rsid w:val="00627EEE"/>
    <w:rsid w:val="0063466D"/>
    <w:rsid w:val="00641FC7"/>
    <w:rsid w:val="00645C06"/>
    <w:rsid w:val="00652114"/>
    <w:rsid w:val="00655735"/>
    <w:rsid w:val="00657905"/>
    <w:rsid w:val="00661CCC"/>
    <w:rsid w:val="00680F9D"/>
    <w:rsid w:val="00692DA0"/>
    <w:rsid w:val="006B705E"/>
    <w:rsid w:val="006D050F"/>
    <w:rsid w:val="006D1A41"/>
    <w:rsid w:val="006D521C"/>
    <w:rsid w:val="006D7E17"/>
    <w:rsid w:val="006E2FFB"/>
    <w:rsid w:val="007011E7"/>
    <w:rsid w:val="00714682"/>
    <w:rsid w:val="00721ABE"/>
    <w:rsid w:val="00743EC7"/>
    <w:rsid w:val="00755047"/>
    <w:rsid w:val="007574E9"/>
    <w:rsid w:val="007679B3"/>
    <w:rsid w:val="007A0697"/>
    <w:rsid w:val="007A452F"/>
    <w:rsid w:val="007A6A5F"/>
    <w:rsid w:val="007E11CD"/>
    <w:rsid w:val="007E28B9"/>
    <w:rsid w:val="007E48A6"/>
    <w:rsid w:val="007F0333"/>
    <w:rsid w:val="007F3EB9"/>
    <w:rsid w:val="007F636F"/>
    <w:rsid w:val="00802CF3"/>
    <w:rsid w:val="00811626"/>
    <w:rsid w:val="00813ABB"/>
    <w:rsid w:val="00814CF6"/>
    <w:rsid w:val="008337A2"/>
    <w:rsid w:val="008401E1"/>
    <w:rsid w:val="00865F2B"/>
    <w:rsid w:val="008674AA"/>
    <w:rsid w:val="008B44B2"/>
    <w:rsid w:val="008B691C"/>
    <w:rsid w:val="008C2474"/>
    <w:rsid w:val="008C27FA"/>
    <w:rsid w:val="008C4D3B"/>
    <w:rsid w:val="008F7A96"/>
    <w:rsid w:val="009009A6"/>
    <w:rsid w:val="00905AAF"/>
    <w:rsid w:val="0091167B"/>
    <w:rsid w:val="00941C8C"/>
    <w:rsid w:val="00953D51"/>
    <w:rsid w:val="00956265"/>
    <w:rsid w:val="009602FD"/>
    <w:rsid w:val="00962BB6"/>
    <w:rsid w:val="0098061B"/>
    <w:rsid w:val="009818B4"/>
    <w:rsid w:val="009837EF"/>
    <w:rsid w:val="009C3477"/>
    <w:rsid w:val="009E57A9"/>
    <w:rsid w:val="009E727A"/>
    <w:rsid w:val="009F28AD"/>
    <w:rsid w:val="009F32DC"/>
    <w:rsid w:val="009F439D"/>
    <w:rsid w:val="009F6008"/>
    <w:rsid w:val="009F6190"/>
    <w:rsid w:val="00A04249"/>
    <w:rsid w:val="00A108EF"/>
    <w:rsid w:val="00A13C8E"/>
    <w:rsid w:val="00A27ECF"/>
    <w:rsid w:val="00A5136D"/>
    <w:rsid w:val="00A54AD8"/>
    <w:rsid w:val="00A63618"/>
    <w:rsid w:val="00A6615A"/>
    <w:rsid w:val="00A703C4"/>
    <w:rsid w:val="00A85EC4"/>
    <w:rsid w:val="00AA1472"/>
    <w:rsid w:val="00AA2308"/>
    <w:rsid w:val="00AD69F2"/>
    <w:rsid w:val="00AF4BAB"/>
    <w:rsid w:val="00B14C61"/>
    <w:rsid w:val="00B274F9"/>
    <w:rsid w:val="00B30B8F"/>
    <w:rsid w:val="00B528D3"/>
    <w:rsid w:val="00B64971"/>
    <w:rsid w:val="00B7290E"/>
    <w:rsid w:val="00B87589"/>
    <w:rsid w:val="00B93541"/>
    <w:rsid w:val="00BA1B0C"/>
    <w:rsid w:val="00BA783B"/>
    <w:rsid w:val="00BD3AE9"/>
    <w:rsid w:val="00BE5227"/>
    <w:rsid w:val="00BE66A5"/>
    <w:rsid w:val="00BF13B0"/>
    <w:rsid w:val="00BF2A52"/>
    <w:rsid w:val="00BF4ECF"/>
    <w:rsid w:val="00BF60BF"/>
    <w:rsid w:val="00C06227"/>
    <w:rsid w:val="00C22C3D"/>
    <w:rsid w:val="00C27362"/>
    <w:rsid w:val="00C41DC0"/>
    <w:rsid w:val="00C44A70"/>
    <w:rsid w:val="00C45543"/>
    <w:rsid w:val="00C506F6"/>
    <w:rsid w:val="00C54F4A"/>
    <w:rsid w:val="00C563BD"/>
    <w:rsid w:val="00C62251"/>
    <w:rsid w:val="00C76723"/>
    <w:rsid w:val="00C97036"/>
    <w:rsid w:val="00CF5CC2"/>
    <w:rsid w:val="00D02198"/>
    <w:rsid w:val="00D14E31"/>
    <w:rsid w:val="00D246EA"/>
    <w:rsid w:val="00D32F31"/>
    <w:rsid w:val="00D53BD4"/>
    <w:rsid w:val="00D554D0"/>
    <w:rsid w:val="00D779C4"/>
    <w:rsid w:val="00D81622"/>
    <w:rsid w:val="00DA1D3E"/>
    <w:rsid w:val="00DC13F3"/>
    <w:rsid w:val="00E0031E"/>
    <w:rsid w:val="00E108CC"/>
    <w:rsid w:val="00E353AF"/>
    <w:rsid w:val="00E44980"/>
    <w:rsid w:val="00E5019C"/>
    <w:rsid w:val="00E5664B"/>
    <w:rsid w:val="00E62E9F"/>
    <w:rsid w:val="00E96B8A"/>
    <w:rsid w:val="00EA1B2E"/>
    <w:rsid w:val="00EA5683"/>
    <w:rsid w:val="00EB0CEE"/>
    <w:rsid w:val="00EC237E"/>
    <w:rsid w:val="00ED737C"/>
    <w:rsid w:val="00F02480"/>
    <w:rsid w:val="00F0367E"/>
    <w:rsid w:val="00F072B5"/>
    <w:rsid w:val="00F1659A"/>
    <w:rsid w:val="00F317E7"/>
    <w:rsid w:val="00F55D06"/>
    <w:rsid w:val="00F576CE"/>
    <w:rsid w:val="00F60D58"/>
    <w:rsid w:val="00F65353"/>
    <w:rsid w:val="00F65D54"/>
    <w:rsid w:val="00F66668"/>
    <w:rsid w:val="00F66E90"/>
    <w:rsid w:val="00F76D4B"/>
    <w:rsid w:val="00F772CD"/>
    <w:rsid w:val="00F81AEA"/>
    <w:rsid w:val="00F9484E"/>
    <w:rsid w:val="00FA211B"/>
    <w:rsid w:val="00FA2BAF"/>
    <w:rsid w:val="00FC2783"/>
    <w:rsid w:val="00FD34DE"/>
    <w:rsid w:val="00FE6789"/>
    <w:rsid w:val="00FF3E4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 w:type="paragraph" w:styleId="Revision">
    <w:name w:val="Revision"/>
    <w:hidden/>
    <w:uiPriority w:val="99"/>
    <w:semiHidden/>
    <w:rsid w:val="00811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B6D8A-B8FB-4532-85D8-854C7D86D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14</cp:revision>
  <dcterms:created xsi:type="dcterms:W3CDTF">2022-01-19T18:05:00Z</dcterms:created>
  <dcterms:modified xsi:type="dcterms:W3CDTF">2022-01-24T19:23:00Z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