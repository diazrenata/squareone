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4228D" w:rsidRDefault="004D2FE6">
      <w:pPr>
        <w:pStyle w:val="Heading1"/>
        <w:rPr>
          <w:b w:val="0"/>
        </w:rPr>
      </w:pPr>
      <w:r>
        <w:t xml:space="preserve">Title: </w:t>
      </w:r>
      <w:r>
        <w:rPr>
          <w:b w:val="0"/>
        </w:rPr>
        <w:t>Maintenance of community function through compensation breaks down over time in a desert rodent community</w:t>
      </w:r>
    </w:p>
    <w:p w14:paraId="00000002" w14:textId="77777777" w:rsidR="0014228D" w:rsidRDefault="004D2FE6">
      <w:pPr>
        <w:pStyle w:val="Heading1"/>
        <w:rPr>
          <w:b w:val="0"/>
          <w:vertAlign w:val="superscript"/>
        </w:rPr>
      </w:pPr>
      <w:r>
        <w:t xml:space="preserve">Authors: </w:t>
      </w:r>
      <w:r>
        <w:rPr>
          <w:b w:val="0"/>
        </w:rPr>
        <w:t>Renata M. Diaz</w:t>
      </w:r>
      <w:r>
        <w:rPr>
          <w:b w:val="0"/>
          <w:vertAlign w:val="superscript"/>
        </w:rPr>
        <w:t>1</w:t>
      </w:r>
      <w:r>
        <w:rPr>
          <w:b w:val="0"/>
        </w:rPr>
        <w:t xml:space="preserve"> and S. K. Morgan Ernest</w:t>
      </w:r>
      <w:r>
        <w:rPr>
          <w:b w:val="0"/>
          <w:vertAlign w:val="superscript"/>
        </w:rPr>
        <w:t>2</w:t>
      </w:r>
    </w:p>
    <w:p w14:paraId="00000003" w14:textId="77777777" w:rsidR="0014228D" w:rsidRDefault="004D2FE6">
      <w:r>
        <w:t>1. School of Natural Resources and Environment, University of Florida, Gainesville, FL. Corresponding author. renata.diaz@weecology.org</w:t>
      </w:r>
    </w:p>
    <w:p w14:paraId="00000004" w14:textId="77777777" w:rsidR="0014228D" w:rsidRDefault="004D2FE6">
      <w:r>
        <w:t xml:space="preserve">2. Department of Wildlife Ecology and Conservation, University of Florida, Gainesville, FL. </w:t>
      </w:r>
    </w:p>
    <w:p w14:paraId="00000005" w14:textId="77777777" w:rsidR="0014228D" w:rsidRDefault="004D2FE6">
      <w:r>
        <w:rPr>
          <w:b/>
        </w:rPr>
        <w:t xml:space="preserve">Original submission: </w:t>
      </w:r>
      <w:sdt>
        <w:sdtPr>
          <w:tag w:val="goog_rdk_0"/>
          <w:id w:val="-337856827"/>
        </w:sdtPr>
        <w:sdtEndPr/>
        <w:sdtContent/>
      </w:sdt>
      <w:sdt>
        <w:sdtPr>
          <w:tag w:val="goog_rdk_1"/>
          <w:id w:val="199983055"/>
        </w:sdtPr>
        <w:sdtEndPr/>
        <w:sdtContent/>
      </w:sdt>
      <w:sdt>
        <w:sdtPr>
          <w:tag w:val="goog_rdk_2"/>
          <w:id w:val="-1971506531"/>
        </w:sdtPr>
        <w:sdtEndPr/>
        <w:sdtContent/>
      </w:sdt>
      <w:r>
        <w:t>This submission analyzes long-term data on rodent community abundance and energy use from the Portal Project. Sections of this timeseries have been analyzed in numerous other publications, but this is the first to analyze data from 2007-2020 on compensatio</w:t>
      </w:r>
      <w:r>
        <w:t>n on experimental and control plots.</w:t>
      </w:r>
      <w:r>
        <w:t xml:space="preserve"> </w:t>
      </w:r>
    </w:p>
    <w:p w14:paraId="00000006" w14:textId="77777777" w:rsidR="0014228D" w:rsidRDefault="004D2FE6">
      <w:r>
        <w:rPr>
          <w:b/>
        </w:rPr>
        <w:t xml:space="preserve">No prior publication: </w:t>
      </w:r>
      <w:r>
        <w:t xml:space="preserve">This submission is posted as a preprint on </w:t>
      </w:r>
      <w:proofErr w:type="spellStart"/>
      <w:r>
        <w:t>bioRxiv</w:t>
      </w:r>
      <w:proofErr w:type="spellEnd"/>
      <w:r>
        <w:t xml:space="preserve"> at [</w:t>
      </w:r>
      <w:proofErr w:type="spellStart"/>
      <w:r>
        <w:t>bioRxiv</w:t>
      </w:r>
      <w:proofErr w:type="spellEnd"/>
      <w:r>
        <w:t>].</w:t>
      </w:r>
    </w:p>
    <w:p w14:paraId="00000007" w14:textId="7DD9CC68" w:rsidR="0014228D" w:rsidRDefault="004D2FE6">
      <w:r>
        <w:rPr>
          <w:b/>
        </w:rPr>
        <w:t xml:space="preserve">Animal welfare: </w:t>
      </w:r>
      <w:r>
        <w:t>Rodent censuses were conducted with IACUC approval</w:t>
      </w:r>
      <w:r w:rsidR="001C6184">
        <w:t xml:space="preserve">, </w:t>
      </w:r>
      <w:r>
        <w:t>most recently under pro</w:t>
      </w:r>
      <w:r>
        <w:t>tocol 201808839_01</w:t>
      </w:r>
      <w:r w:rsidR="001C6184">
        <w:t xml:space="preserve"> at the University of Florida</w:t>
      </w:r>
      <w:r>
        <w:t>.</w:t>
      </w:r>
    </w:p>
    <w:p w14:paraId="00000008" w14:textId="77777777" w:rsidR="0014228D" w:rsidRDefault="004D2FE6">
      <w:r>
        <w:rPr>
          <w:b/>
        </w:rPr>
        <w:t xml:space="preserve">Open research: </w:t>
      </w:r>
      <w:r>
        <w:t xml:space="preserve">All data and code to reproduce these analyses are archived on </w:t>
      </w:r>
      <w:proofErr w:type="spellStart"/>
      <w:r>
        <w:t>Zenodo</w:t>
      </w:r>
      <w:proofErr w:type="spellEnd"/>
      <w:r>
        <w:t xml:space="preserve"> at [</w:t>
      </w:r>
      <w:proofErr w:type="spellStart"/>
      <w:r>
        <w:t>Zenodo</w:t>
      </w:r>
      <w:proofErr w:type="spellEnd"/>
      <w:r>
        <w:t>].</w:t>
      </w:r>
    </w:p>
    <w:p w14:paraId="00000009" w14:textId="77777777" w:rsidR="0014228D" w:rsidRDefault="004D2FE6">
      <w:pPr>
        <w:sectPr w:rsidR="0014228D">
          <w:headerReference w:type="even" r:id="rId7"/>
          <w:headerReference w:type="default" r:id="rId8"/>
          <w:pgSz w:w="12240" w:h="15840"/>
          <w:pgMar w:top="1440" w:right="1440" w:bottom="1440" w:left="1440" w:header="720" w:footer="720" w:gutter="0"/>
          <w:pgNumType w:start="1"/>
          <w:cols w:space="720"/>
        </w:sectPr>
      </w:pPr>
      <w:r>
        <w:rPr>
          <w:b/>
        </w:rPr>
        <w:t xml:space="preserve">Analytic methods: </w:t>
      </w:r>
      <w:r>
        <w:t>All analyses were conducted in R version 4.0.3.</w:t>
      </w:r>
    </w:p>
    <w:p w14:paraId="0000000A" w14:textId="77777777" w:rsidR="0014228D" w:rsidRDefault="004D2FE6">
      <w:pPr>
        <w:pStyle w:val="Heading1"/>
      </w:pPr>
      <w:r>
        <w:lastRenderedPageBreak/>
        <w:t xml:space="preserve">Abstract </w:t>
      </w:r>
    </w:p>
    <w:p w14:paraId="0000000B" w14:textId="77777777" w:rsidR="0014228D" w:rsidRDefault="004D2FE6">
      <w:r>
        <w:t>Understanding the ecological processes that maintain community function in systems experiencing species loss, and how these processes change over time, is key to understanding the relationship betwe</w:t>
      </w:r>
      <w:r>
        <w:t>en community structure and function and predicting how communities may respond to perturbations in the Anthropocene. Using a 30-year experiment on desert rodents, we show that the impact of species loss on community-level energy use has changed dramaticall</w:t>
      </w:r>
      <w:r>
        <w:t xml:space="preserve">y over time, due to changes in both </w:t>
      </w:r>
      <w:proofErr w:type="gramStart"/>
      <w:r>
        <w:t>species</w:t>
      </w:r>
      <w:proofErr w:type="gramEnd"/>
      <w:r>
        <w:t xml:space="preserve"> composition and in the degree of functional redundancy among the same set of species. Although strong compensation, initially driven by the dispersal of functionally redundant species to the local community, occu</w:t>
      </w:r>
      <w:r>
        <w:t>rred in this system from 1996-2010, since 2010, compensation has broken down due to decreasing functional overlap within the same set of species. Simultaneously, long-term changes in sitewide community composition due to niche complementarity have decouple</w:t>
      </w:r>
      <w:r>
        <w:t>d the dynamics of compensation from the overall impact of species loss on community-level energy use. These results highlight the importance of explicitly long-term, metacommunity, and eco-evolutionary perspectives on compensatory dynamics, zero-sum constr</w:t>
      </w:r>
      <w:r>
        <w:t>aints, and the link between species-level fluctuations and community function in a changing world.</w:t>
      </w:r>
    </w:p>
    <w:p w14:paraId="0000000C" w14:textId="77777777" w:rsidR="0014228D" w:rsidRDefault="004D2FE6">
      <w:pPr>
        <w:pStyle w:val="Heading1"/>
        <w:rPr>
          <w:b w:val="0"/>
        </w:rPr>
        <w:sectPr w:rsidR="0014228D">
          <w:pgSz w:w="12240" w:h="15840"/>
          <w:pgMar w:top="1440" w:right="1440" w:bottom="1440" w:left="1440" w:header="720" w:footer="720" w:gutter="0"/>
          <w:cols w:space="720"/>
        </w:sectPr>
      </w:pPr>
      <w:r>
        <w:t xml:space="preserve">Key words: </w:t>
      </w:r>
      <w:r>
        <w:rPr>
          <w:b w:val="0"/>
        </w:rPr>
        <w:t>community function, compensation, zero-sum dynamic, environmental fluctuations, functional redundancy</w:t>
      </w:r>
    </w:p>
    <w:p w14:paraId="0000000D" w14:textId="77777777" w:rsidR="0014228D" w:rsidRDefault="004D2FE6">
      <w:pPr>
        <w:pStyle w:val="Heading1"/>
      </w:pPr>
      <w:r>
        <w:lastRenderedPageBreak/>
        <w:t>Introduction</w:t>
      </w:r>
    </w:p>
    <w:p w14:paraId="0000000E" w14:textId="13189C54" w:rsidR="0014228D" w:rsidRDefault="004D2FE6">
      <w:pPr>
        <w:ind w:firstLine="720"/>
      </w:pPr>
      <w:r>
        <w:t>Determining the extent to which</w:t>
      </w:r>
      <w:r>
        <w:t xml:space="preserve"> community-level properties are affected by species loss, and how and why </w:t>
      </w:r>
      <w:proofErr w:type="gramStart"/>
      <w:r>
        <w:t>this changes</w:t>
      </w:r>
      <w:proofErr w:type="gramEnd"/>
      <w:r>
        <w:t xml:space="preserve"> over time, is key for understanding how communities are structured and how community function may respond to future perturbations (Gonzalez and </w:t>
      </w:r>
      <w:proofErr w:type="spellStart"/>
      <w:r>
        <w:t>Loreau</w:t>
      </w:r>
      <w:proofErr w:type="spellEnd"/>
      <w:r>
        <w:t xml:space="preserve"> 2009). </w:t>
      </w:r>
      <w:r>
        <w:t xml:space="preserve">When </w:t>
      </w:r>
      <w:r>
        <w:t>s</w:t>
      </w:r>
      <w:r>
        <w:t xml:space="preserve">pecies </w:t>
      </w:r>
      <w:customXmlDelRangeStart w:id="0" w:author="Renata M. Diaz" w:date="2021-09-30T15:33:00Z"/>
      <w:sdt>
        <w:sdtPr>
          <w:tag w:val="goog_rdk_7"/>
          <w:id w:val="994303385"/>
        </w:sdtPr>
        <w:sdtEndPr/>
        <w:sdtContent>
          <w:customXmlDelRangeEnd w:id="0"/>
          <w:r>
            <w:t xml:space="preserve">are </w:t>
          </w:r>
          <w:customXmlDelRangeStart w:id="1" w:author="Renata M. Diaz" w:date="2021-09-30T15:33:00Z"/>
        </w:sdtContent>
      </w:sdt>
      <w:customXmlDelRangeEnd w:id="1"/>
      <w:r>
        <w:t>los</w:t>
      </w:r>
      <w:sdt>
        <w:sdtPr>
          <w:tag w:val="goog_rdk_9"/>
          <w:id w:val="-1536185842"/>
        </w:sdtPr>
        <w:sdtEndPr/>
        <w:sdtContent/>
      </w:sdt>
      <w:r>
        <w:t xml:space="preserve">t from a community, their contributions to community function are also </w:t>
      </w:r>
      <w:r w:rsidR="002D0635">
        <w:t xml:space="preserve">directly </w:t>
      </w:r>
      <w:r>
        <w:t>lost</w:t>
      </w:r>
      <w:r w:rsidR="00A12B54">
        <w:t xml:space="preserve"> (</w:t>
      </w:r>
      <w:proofErr w:type="spellStart"/>
      <w:r w:rsidR="00A12B54">
        <w:t>Bannar</w:t>
      </w:r>
      <w:proofErr w:type="spellEnd"/>
      <w:r w:rsidR="00A12B54">
        <w:t>-Martin et al. 2018)</w:t>
      </w:r>
      <w:r>
        <w:t xml:space="preserve">. </w:t>
      </w:r>
      <w:r>
        <w:t>Community func</w:t>
      </w:r>
      <w:r>
        <w:t xml:space="preserve">tion may be maintained, </w:t>
      </w:r>
      <w:r>
        <w:t>h</w:t>
      </w:r>
      <w:r>
        <w:t xml:space="preserve">owever, if the remaining species </w:t>
      </w:r>
      <w:customXmlDelRangeStart w:id="2" w:author="Renata M. Diaz" w:date="2021-09-30T15:34:00Z"/>
      <w:sdt>
        <w:sdtPr>
          <w:tag w:val="goog_rdk_15"/>
          <w:id w:val="82652949"/>
        </w:sdtPr>
        <w:sdtEndPr/>
        <w:sdtContent>
          <w:customXmlDelRangeEnd w:id="2"/>
          <w:r>
            <w:t xml:space="preserve">in a community </w:t>
          </w:r>
          <w:customXmlDelRangeStart w:id="3" w:author="Renata M. Diaz" w:date="2021-09-30T15:34:00Z"/>
        </w:sdtContent>
      </w:sdt>
      <w:customXmlDelRangeEnd w:id="3"/>
      <w:r>
        <w:t xml:space="preserve">have similar functional traits to the </w:t>
      </w:r>
      <w:r w:rsidR="007E0CF8">
        <w:t xml:space="preserve">lost species, allowing those </w:t>
      </w:r>
      <w:r>
        <w:t xml:space="preserve">species </w:t>
      </w:r>
      <w:r>
        <w:t>to compensate for the decline in function directly caused by species loss</w:t>
      </w:r>
      <w:r>
        <w:t xml:space="preserve"> - i.e., functional redundancy (Walker 1992, 1995; Ernest and Brown 2001; Rosenfeld 2002; Gonzalez and </w:t>
      </w:r>
      <w:proofErr w:type="spellStart"/>
      <w:r>
        <w:t>Loreau</w:t>
      </w:r>
      <w:proofErr w:type="spellEnd"/>
      <w:r>
        <w:t xml:space="preserve"> 2009). When compensation via functional redundancy occurs among consumers with a common resource base, it is consistent with a zero-sum competitiv</w:t>
      </w:r>
      <w:r>
        <w:t xml:space="preserve">e dynamic, in which resources not used by one species are readily absorbed by competitors, and any increases in the abundance of one species must come at the direct expense of others (Van </w:t>
      </w:r>
      <w:proofErr w:type="spellStart"/>
      <w:r>
        <w:t>Valen</w:t>
      </w:r>
      <w:proofErr w:type="spellEnd"/>
      <w:r>
        <w:t xml:space="preserve"> 1973; Ernest et al. 2008). </w:t>
      </w:r>
    </w:p>
    <w:p w14:paraId="0000000F" w14:textId="79F5DC6B" w:rsidR="0014228D" w:rsidRDefault="004D2FE6">
      <w:pPr>
        <w:ind w:firstLine="720"/>
      </w:pPr>
      <w:r>
        <w:t>Because the response of system-lev</w:t>
      </w:r>
      <w:r>
        <w:t xml:space="preserve">el function to species loss is partially determined by degree of functional redundancy in a community, processes that cause </w:t>
      </w:r>
      <w:r>
        <w:t>functional redundancy to change over time can have important consequences for the long-term maintenance of ecosystem function fol</w:t>
      </w:r>
      <w:r>
        <w:t>lowing species loss.</w:t>
      </w:r>
      <w:r>
        <w:t xml:space="preserve"> Shifts in species composition (e.g., colonization events) may buffer community function against species loss, if a community gains species that are functionally similar to the species that are lost (Ernest and Brown 2001; </w:t>
      </w:r>
      <w:proofErr w:type="spellStart"/>
      <w:r>
        <w:t>Leibold</w:t>
      </w:r>
      <w:proofErr w:type="spellEnd"/>
      <w:r>
        <w:t xml:space="preserve"> et al. 2017). The ability</w:t>
      </w:r>
      <w:r>
        <w:t xml:space="preserve"> of colonization to supply functionally redundant species depends on the species (and traits) present in the broader metacommunity, and on the rate of dispersal supplying appropriate species to local communities (</w:t>
      </w:r>
      <w:proofErr w:type="spellStart"/>
      <w:r>
        <w:t>Leibold</w:t>
      </w:r>
      <w:proofErr w:type="spellEnd"/>
      <w:r>
        <w:t xml:space="preserve"> et al. 2017). Even without the addi</w:t>
      </w:r>
      <w:r>
        <w:t xml:space="preserve">tion of new species and </w:t>
      </w:r>
      <w:r>
        <w:lastRenderedPageBreak/>
        <w:t>traits, however, functional redundancy within a consistent set of coexisting species may fluctuate over time. While, in theory, functional redundancy may occur via the special case of complete niche neutrality (where functionally re</w:t>
      </w:r>
      <w:r>
        <w:t xml:space="preserve">dundant species do not differ in any aspects of the niche; Hubbell 2001), it may also occur in niche-structured systems that contain species that share some traits but differ along other niche axes (Thibault et al. 2010). In these systems, if </w:t>
      </w:r>
      <w:proofErr w:type="gramStart"/>
      <w:r>
        <w:t>functionally-</w:t>
      </w:r>
      <w:r>
        <w:t>similar</w:t>
      </w:r>
      <w:proofErr w:type="gramEnd"/>
      <w:r>
        <w:t>, but non-identical, species respond to environmental change in similar ways, functional overlap can be maintained or even strengthened. However, if niche differences cause species to respond differently to changing conditions, the degree of functio</w:t>
      </w:r>
      <w:r>
        <w:t>nal overlap between those species may decline, resulting in a breakdown in compensation (</w:t>
      </w:r>
      <w:proofErr w:type="spellStart"/>
      <w:r>
        <w:t>Loreau</w:t>
      </w:r>
      <w:proofErr w:type="spellEnd"/>
      <w:r>
        <w:t xml:space="preserve"> 2004; Fetzer et al. 2015). As the dynamics of both metacommunity processes and changing environmental conditions produce changes in functional redundancy in a c</w:t>
      </w:r>
      <w:r>
        <w:t xml:space="preserve">ommunity over time, the extent to which a community can compensate for species loss - and the strength of zero-sum competition for limiting resources - may also be dynamic and context-dependent. </w:t>
      </w:r>
    </w:p>
    <w:p w14:paraId="00000010" w14:textId="5956DDCC" w:rsidR="0014228D" w:rsidRDefault="004D2FE6">
      <w:pPr>
        <w:ind w:firstLine="720"/>
      </w:pPr>
      <w:r>
        <w:t>Despite logical conceptual support, and evidence from experi</w:t>
      </w:r>
      <w:r>
        <w:t>mental microcosms (Fetzer et al. 2015), there is little empirical documentation of how, and through which mechanisms, temporal changes in functional redundancy modulate the effect of species loss on ecosystem function in natural assemblages. Although relat</w:t>
      </w:r>
      <w:r>
        <w:t xml:space="preserve">ively plentiful, observational data cannot unambiguously detect compensation through functional redundancy, and even short-term experiments may not be sufficient to capture temporal variation in compensation (Ernest and Brown 2001; </w:t>
      </w:r>
      <w:proofErr w:type="spellStart"/>
      <w:r>
        <w:t>Houlahan</w:t>
      </w:r>
      <w:proofErr w:type="spellEnd"/>
      <w:r>
        <w:t xml:space="preserve"> et al. 2007). I</w:t>
      </w:r>
      <w:r>
        <w:t xml:space="preserve">n contrast, long-term manipulative experiments are uniquely suited to address this question. </w:t>
      </w:r>
      <w:r w:rsidR="007E0CF8">
        <w:t xml:space="preserve">In long-term experiments in which key species are removed from </w:t>
      </w:r>
      <w:r w:rsidR="00C547F3">
        <w:t>a community</w:t>
      </w:r>
      <w:r w:rsidR="007E0CF8">
        <w:t xml:space="preserve"> over an extended </w:t>
      </w:r>
      <w:proofErr w:type="gramStart"/>
      <w:r w:rsidR="007E0CF8">
        <w:t>period of time</w:t>
      </w:r>
      <w:proofErr w:type="gramEnd"/>
      <w:r w:rsidR="007E0CF8">
        <w:t>, the</w:t>
      </w:r>
      <w:r>
        <w:t xml:space="preserve"> impact of species loss on community function can be directly quantified by comparing</w:t>
      </w:r>
      <w:r>
        <w:t xml:space="preserve"> community function between </w:t>
      </w:r>
      <w:r>
        <w:lastRenderedPageBreak/>
        <w:t xml:space="preserve">complete </w:t>
      </w:r>
      <w:r w:rsidR="007E0CF8">
        <w:t xml:space="preserve">and manipulated </w:t>
      </w:r>
      <w:r>
        <w:t>assemblages</w:t>
      </w:r>
      <w:r>
        <w:t xml:space="preserve">. </w:t>
      </w:r>
      <w:r>
        <w:t>As metacommunity dynamics and environmental conditions shift over time, long-term monitoring can</w:t>
      </w:r>
      <w:r>
        <w:t xml:space="preserve"> reveal how these processes contribute to changes in functional redundancy and ecosystem function across different time periods. Due to the financial and logistical resources required to maintain and monitor whole-community manipulations over long timescal</w:t>
      </w:r>
      <w:r>
        <w:t xml:space="preserve">es, these experiments are rare in natural systems representative of realistic evolutionary, geographic, and environmental constraints (Hughes et al. 2017). </w:t>
      </w:r>
    </w:p>
    <w:p w14:paraId="00000011" w14:textId="77777777" w:rsidR="0014228D" w:rsidRDefault="004D2FE6">
      <w:pPr>
        <w:ind w:firstLine="720"/>
      </w:pPr>
      <w:r>
        <w:t>Here, we use a 30-year experiment on desert rodents to investigate how shifts in functional redundancy alter the effect of species loss on community function over time. In this study, kangaroo rats (</w:t>
      </w:r>
      <w:proofErr w:type="spellStart"/>
      <w:r>
        <w:rPr>
          <w:i/>
        </w:rPr>
        <w:t>Dipodomys</w:t>
      </w:r>
      <w:proofErr w:type="spellEnd"/>
      <w:r>
        <w:rPr>
          <w:i/>
        </w:rPr>
        <w:t xml:space="preserve"> </w:t>
      </w:r>
      <w:r>
        <w:t>spp</w:t>
      </w:r>
      <w:r>
        <w:rPr>
          <w:i/>
        </w:rPr>
        <w:t>.</w:t>
      </w:r>
      <w:r>
        <w:t xml:space="preserve">), which are the largest and competitively </w:t>
      </w:r>
      <w:r>
        <w:t xml:space="preserve">dominant species in the rodent community, have been removed from a subset of experimental plots to explore how the loss of key species affects community function, measured as community-level metabolic flux (“total energy use”, or </w:t>
      </w:r>
      <w:proofErr w:type="spellStart"/>
      <w:r>
        <w:rPr>
          <w:i/>
        </w:rPr>
        <w:t>Etot</w:t>
      </w:r>
      <w:proofErr w:type="spellEnd"/>
      <w:r>
        <w:t>; Ernest et al. 2019).</w:t>
      </w:r>
      <w:r>
        <w:t xml:space="preserve"> For systems of consumers with a shared resource base, such as the granivorous rodents that make up this community, </w:t>
      </w:r>
      <w:proofErr w:type="spellStart"/>
      <w:r>
        <w:rPr>
          <w:i/>
        </w:rPr>
        <w:t>Etot</w:t>
      </w:r>
      <w:proofErr w:type="spellEnd"/>
      <w:r>
        <w:rPr>
          <w:i/>
        </w:rPr>
        <w:t xml:space="preserve"> </w:t>
      </w:r>
      <w:r>
        <w:t xml:space="preserve">reflects the total amount of resources being processed by an </w:t>
      </w:r>
      <w:proofErr w:type="gramStart"/>
      <w:r>
        <w:t>assemblage, and</w:t>
      </w:r>
      <w:proofErr w:type="gramEnd"/>
      <w:r>
        <w:t xml:space="preserve"> is an important metric of community function (Lawton 1994;</w:t>
      </w:r>
      <w:r>
        <w:t xml:space="preserve"> Ernest and Brown 2001). Long-term monitoring of this experiment has documented repeated shifts in the habitat and species composition of this system, resulting in distinct time periods characterized by different habitat conditions and configurations of th</w:t>
      </w:r>
      <w:r>
        <w:t xml:space="preserve">e rodent community (Christensen et al. 2018). Abrupt reorganization events in community composition occurred in 1996 and in 2010, associated with the establishment and subsequent decline of the pocket mouse </w:t>
      </w:r>
      <w:proofErr w:type="spellStart"/>
      <w:r>
        <w:rPr>
          <w:i/>
        </w:rPr>
        <w:t>Chaetodipus</w:t>
      </w:r>
      <w:proofErr w:type="spellEnd"/>
      <w:r>
        <w:rPr>
          <w:i/>
        </w:rPr>
        <w:t xml:space="preserve"> </w:t>
      </w:r>
      <w:proofErr w:type="spellStart"/>
      <w:r>
        <w:rPr>
          <w:i/>
        </w:rPr>
        <w:t>baileyi</w:t>
      </w:r>
      <w:proofErr w:type="spellEnd"/>
      <w:r>
        <w:t xml:space="preserve">. </w:t>
      </w:r>
      <w:r>
        <w:rPr>
          <w:i/>
        </w:rPr>
        <w:t xml:space="preserve">C. </w:t>
      </w:r>
      <w:proofErr w:type="spellStart"/>
      <w:r>
        <w:rPr>
          <w:i/>
        </w:rPr>
        <w:t>baileyi</w:t>
      </w:r>
      <w:proofErr w:type="spellEnd"/>
      <w:r>
        <w:t xml:space="preserve"> is similar in siz</w:t>
      </w:r>
      <w:r>
        <w:t xml:space="preserve">e, and presumably other traits, to kangaroo rats, and its establishment in 1996 drove a pronounced increase in compensation due to functional redundancy between </w:t>
      </w:r>
      <w:r>
        <w:rPr>
          <w:i/>
        </w:rPr>
        <w:t xml:space="preserve">C. </w:t>
      </w:r>
      <w:proofErr w:type="spellStart"/>
      <w:r>
        <w:rPr>
          <w:i/>
        </w:rPr>
        <w:t>baileyi</w:t>
      </w:r>
      <w:proofErr w:type="spellEnd"/>
      <w:r>
        <w:rPr>
          <w:i/>
        </w:rPr>
        <w:t xml:space="preserve"> </w:t>
      </w:r>
      <w:r>
        <w:t xml:space="preserve">and kangaroo rats (Ernest and Brown 2001; Thibault et al. 2010). Over the course of </w:t>
      </w:r>
      <w:r>
        <w:t xml:space="preserve">this experiment, the habitat at the study </w:t>
      </w:r>
      <w:r>
        <w:lastRenderedPageBreak/>
        <w:t>site has transitioned from desert grassland to scrub, driving a shift in baseline rodent community composition away from kangaroo rats and favoring other, smaller, granivores (Ernest et al. 2008). By making compari</w:t>
      </w:r>
      <w:r>
        <w:t xml:space="preserve">sons across these time periods, we explored how changes in community composition, and functional overlap among the same set of species, have contributed to changes in how species loss has impacted </w:t>
      </w:r>
      <w:proofErr w:type="spellStart"/>
      <w:r>
        <w:rPr>
          <w:i/>
        </w:rPr>
        <w:t>Etot</w:t>
      </w:r>
      <w:proofErr w:type="spellEnd"/>
      <w:r>
        <w:rPr>
          <w:i/>
        </w:rPr>
        <w:t xml:space="preserve"> </w:t>
      </w:r>
      <w:r>
        <w:t>over time</w:t>
      </w:r>
      <w:r>
        <w:rPr>
          <w:i/>
        </w:rPr>
        <w:t xml:space="preserve">. </w:t>
      </w:r>
    </w:p>
    <w:p w14:paraId="00000012" w14:textId="77777777" w:rsidR="0014228D" w:rsidRDefault="004D2FE6">
      <w:pPr>
        <w:pStyle w:val="Heading1"/>
      </w:pPr>
      <w:r>
        <w:t>Methods</w:t>
      </w:r>
    </w:p>
    <w:p w14:paraId="00000013" w14:textId="77777777" w:rsidR="0014228D" w:rsidRDefault="004D2FE6">
      <w:pPr>
        <w:pStyle w:val="Heading2"/>
        <w:rPr>
          <w:i w:val="0"/>
        </w:rPr>
      </w:pPr>
      <w:r>
        <w:rPr>
          <w:i w:val="0"/>
        </w:rPr>
        <w:t>All analyses were conducted in R v</w:t>
      </w:r>
      <w:r>
        <w:rPr>
          <w:i w:val="0"/>
        </w:rPr>
        <w:t>ersion 4.0.3 (R Core Team 2020).</w:t>
      </w:r>
      <w:sdt>
        <w:sdtPr>
          <w:tag w:val="goog_rdk_26"/>
          <w:id w:val="1397474993"/>
        </w:sdtPr>
        <w:sdtEndPr/>
        <w:sdtContent>
          <w:ins w:id="4" w:author="Renata M. Diaz" w:date="2021-09-28T17:13:00Z">
            <w:r>
              <w:rPr>
                <w:i w:val="0"/>
              </w:rPr>
              <w:t xml:space="preserve"> Data and code to reproduce these analyses are available at [</w:t>
            </w:r>
            <w:proofErr w:type="spellStart"/>
            <w:r>
              <w:rPr>
                <w:i w:val="0"/>
              </w:rPr>
              <w:t>Zenodo</w:t>
            </w:r>
            <w:proofErr w:type="spellEnd"/>
            <w:r>
              <w:rPr>
                <w:i w:val="0"/>
              </w:rPr>
              <w:t>].</w:t>
            </w:r>
          </w:ins>
        </w:sdtContent>
      </w:sdt>
    </w:p>
    <w:p w14:paraId="00000014" w14:textId="77777777" w:rsidR="0014228D" w:rsidRDefault="004D2FE6">
      <w:pPr>
        <w:pStyle w:val="Heading2"/>
        <w:rPr>
          <w:i w:val="0"/>
        </w:rPr>
      </w:pPr>
      <w:r>
        <w:t>The Portal Project</w:t>
      </w:r>
    </w:p>
    <w:p w14:paraId="00000015" w14:textId="77777777" w:rsidR="0014228D" w:rsidRDefault="004D2FE6">
      <w:pPr>
        <w:ind w:firstLine="720"/>
      </w:pPr>
      <w:r>
        <w:t>The Portal Project consists of a set of 24 fenced experimental plots located approximately 7 miles east of Portal, AZ, USA, on uncede</w:t>
      </w:r>
      <w:r>
        <w:t>d land of the Chiricahua Apache. Beginning in 1977, kangaroo rats (</w:t>
      </w:r>
      <w:proofErr w:type="spellStart"/>
      <w:r>
        <w:rPr>
          <w:i/>
        </w:rPr>
        <w:t>Dipodomys</w:t>
      </w:r>
      <w:proofErr w:type="spellEnd"/>
      <w:r>
        <w:rPr>
          <w:i/>
        </w:rPr>
        <w:t xml:space="preserve"> spectabilis, D. </w:t>
      </w:r>
      <w:proofErr w:type="spellStart"/>
      <w:r>
        <w:rPr>
          <w:i/>
        </w:rPr>
        <w:t>merriami</w:t>
      </w:r>
      <w:proofErr w:type="spellEnd"/>
      <w:r>
        <w:rPr>
          <w:i/>
        </w:rPr>
        <w:t xml:space="preserve">, </w:t>
      </w:r>
      <w:r>
        <w:t xml:space="preserve">and </w:t>
      </w:r>
      <w:r>
        <w:rPr>
          <w:i/>
        </w:rPr>
        <w:t xml:space="preserve">D. </w:t>
      </w:r>
      <w:proofErr w:type="spellStart"/>
      <w:r>
        <w:rPr>
          <w:i/>
        </w:rPr>
        <w:t>ordii</w:t>
      </w:r>
      <w:proofErr w:type="spellEnd"/>
      <w:r>
        <w:t>) have been experimentally excluded from a subset of these plots (exclosures), while all other rodents are allowed access through small holes</w:t>
      </w:r>
      <w:r>
        <w:t xml:space="preserve"> cut in the plot fencing. Control plots, with larger holes, are accessible to all rodents, including kangaroo rats. Rodents on all plots are censused monthly. For additional details on the site and methodology of the Portal Project, see Ernest et al. (2019</w:t>
      </w:r>
      <w:r>
        <w:t xml:space="preserve">). </w:t>
      </w:r>
    </w:p>
    <w:p w14:paraId="00000016" w14:textId="77777777" w:rsidR="0014228D" w:rsidRDefault="004D2FE6">
      <w:pPr>
        <w:pStyle w:val="Heading2"/>
      </w:pPr>
      <w:r>
        <w:t>Data</w:t>
      </w:r>
    </w:p>
    <w:p w14:paraId="00000017" w14:textId="20E2F348" w:rsidR="0014228D" w:rsidRDefault="004D2FE6">
      <w:pPr>
        <w:ind w:firstLine="720"/>
      </w:pPr>
      <w:r>
        <w:t xml:space="preserve">We use data for 4 control and 5 exclosure plots from February 1988 until January 2020. The experimental treatments for some plots have changed over time, and we used the subset of plots that have had the same treatments for the longest </w:t>
      </w:r>
      <w:proofErr w:type="gramStart"/>
      <w:r>
        <w:t>period of t</w:t>
      </w:r>
      <w:r>
        <w:t>ime</w:t>
      </w:r>
      <w:proofErr w:type="gramEnd"/>
      <w:r>
        <w:t xml:space="preserve"> (Ernest et al. 2019). We broke this timeseries into three time periods corresponding to</w:t>
      </w:r>
      <w:r w:rsidR="001F362C">
        <w:t xml:space="preserve"> previously-documented</w:t>
      </w:r>
      <w:r>
        <w:t xml:space="preserve"> </w:t>
      </w:r>
      <w:r>
        <w:t xml:space="preserve">major transitions in the rodent </w:t>
      </w:r>
      <w:r w:rsidR="001F362C">
        <w:t>community</w:t>
      </w:r>
      <w:r>
        <w:t xml:space="preserve">: </w:t>
      </w:r>
      <w:r w:rsidR="00C547F3">
        <w:t>1</w:t>
      </w:r>
      <w:r>
        <w:t xml:space="preserve">) </w:t>
      </w:r>
      <w:r>
        <w:t>February 1988 to June 1997</w:t>
      </w:r>
      <w:r w:rsidR="00C547F3">
        <w:t>; 2)</w:t>
      </w:r>
      <w:r>
        <w:t xml:space="preserve"> </w:t>
      </w:r>
      <w:r>
        <w:t>July 1997</w:t>
      </w:r>
      <w:customXmlDelRangeStart w:id="5" w:author="Renata M. Diaz" w:date="2021-09-30T15:42:00Z"/>
      <w:sdt>
        <w:sdtPr>
          <w:tag w:val="goog_rdk_33"/>
          <w:id w:val="-163943679"/>
        </w:sdtPr>
        <w:sdtEndPr/>
        <w:sdtContent>
          <w:customXmlDelRangeEnd w:id="5"/>
          <w:r>
            <w:t xml:space="preserve"> to January 2010, which spans from </w:t>
          </w:r>
          <w:customXmlDelRangeStart w:id="6" w:author="Renata M. Diaz" w:date="2021-09-30T15:42:00Z"/>
        </w:sdtContent>
      </w:sdt>
      <w:customXmlDelRangeEnd w:id="6"/>
      <w:r>
        <w:t xml:space="preserve">the first census period in which </w:t>
      </w:r>
      <w:r>
        <w:rPr>
          <w:i/>
        </w:rPr>
        <w:t xml:space="preserve">C. </w:t>
      </w:r>
      <w:proofErr w:type="spellStart"/>
      <w:r>
        <w:rPr>
          <w:i/>
        </w:rPr>
        <w:t>baileyi</w:t>
      </w:r>
      <w:proofErr w:type="spellEnd"/>
      <w:r>
        <w:rPr>
          <w:i/>
        </w:rPr>
        <w:t xml:space="preserve"> </w:t>
      </w:r>
      <w:r>
        <w:t xml:space="preserve">was captured on all exclosure </w:t>
      </w:r>
      <w:r>
        <w:lastRenderedPageBreak/>
        <w:t>plots at the site</w:t>
      </w:r>
      <w:r w:rsidR="00C547F3">
        <w:t xml:space="preserve"> until</w:t>
      </w:r>
      <w:r w:rsidR="00C547F3">
        <w:t xml:space="preserve"> </w:t>
      </w:r>
      <w:r>
        <w:t>the most recent re</w:t>
      </w:r>
      <w:r>
        <w:t>organization event</w:t>
      </w:r>
      <w:r w:rsidR="001F362C">
        <w:t xml:space="preserve">; </w:t>
      </w:r>
      <w:r>
        <w:t xml:space="preserve">and </w:t>
      </w:r>
      <w:r w:rsidR="00C547F3">
        <w:t>3</w:t>
      </w:r>
      <w:r>
        <w:t xml:space="preserve">) </w:t>
      </w:r>
      <w:r>
        <w:t>from January 2010 until January 2020, when data collection was interrupted by the COVID-19 pandemic</w:t>
      </w:r>
      <w:r w:rsidR="001F362C">
        <w:t xml:space="preserve"> (Christensen et al. 2018; Bledsoe and Ernest 2019)</w:t>
      </w:r>
      <w:r>
        <w:t xml:space="preserve">. For each individual rodent captured, we estimated the individual-level metabolic rate as </w:t>
      </w:r>
      <w:r>
        <w:t>5.69 * (</w:t>
      </w:r>
      <w:r>
        <w:rPr>
          <w:i/>
        </w:rPr>
        <w:t>m</w:t>
      </w:r>
      <w:r>
        <w:rPr>
          <w:vertAlign w:val="superscript"/>
        </w:rPr>
        <w:t>0.75</w:t>
      </w:r>
      <w:r>
        <w:t xml:space="preserve">), where </w:t>
      </w:r>
      <w:r>
        <w:rPr>
          <w:i/>
        </w:rPr>
        <w:t xml:space="preserve">m </w:t>
      </w:r>
      <w:r>
        <w:t xml:space="preserve">is body mass in grams (White et al. 2004). We calculated treatment and species-level energy use as the sum of the appropriate individuals’ metabolic rates. All data were accessed using the R package </w:t>
      </w:r>
      <w:proofErr w:type="spellStart"/>
      <w:r>
        <w:rPr>
          <w:i/>
        </w:rPr>
        <w:t>portalr</w:t>
      </w:r>
      <w:proofErr w:type="spellEnd"/>
      <w:r>
        <w:rPr>
          <w:i/>
        </w:rPr>
        <w:t xml:space="preserve"> </w:t>
      </w:r>
      <w:r>
        <w:t>(Christensen et al. 2019</w:t>
      </w:r>
      <w:r>
        <w:t>).</w:t>
      </w:r>
    </w:p>
    <w:p w14:paraId="00000018" w14:textId="77777777" w:rsidR="0014228D" w:rsidRDefault="004D2FE6">
      <w:pPr>
        <w:pStyle w:val="Heading2"/>
        <w:rPr>
          <w:i w:val="0"/>
        </w:rPr>
      </w:pPr>
      <w:r>
        <w:t>Rodent community energy use</w:t>
      </w:r>
    </w:p>
    <w:p w14:paraId="00000019" w14:textId="77777777" w:rsidR="0014228D" w:rsidRDefault="004D2FE6">
      <w:pPr>
        <w:pBdr>
          <w:top w:val="nil"/>
          <w:left w:val="nil"/>
          <w:bottom w:val="nil"/>
          <w:right w:val="nil"/>
          <w:between w:val="nil"/>
        </w:pBdr>
        <w:ind w:firstLine="720"/>
        <w:rPr>
          <w:color w:val="000000"/>
        </w:rPr>
      </w:pPr>
      <w:r>
        <w:rPr>
          <w:color w:val="000000"/>
        </w:rPr>
        <w:t xml:space="preserve">For all variables, we combined data for all plots within a treatment in each monthly census period and calculated treatment-level means. This is necessary to calculate compensation, and we treated other variables in the same </w:t>
      </w:r>
      <w:r>
        <w:rPr>
          <w:color w:val="000000"/>
        </w:rPr>
        <w:t xml:space="preserve">way to maintain consistency. To measure the overall impact of kangaroo rat removal on </w:t>
      </w:r>
      <w:proofErr w:type="spellStart"/>
      <w:r>
        <w:rPr>
          <w:i/>
          <w:color w:val="000000"/>
        </w:rPr>
        <w:t>Etot</w:t>
      </w:r>
      <w:proofErr w:type="spellEnd"/>
      <w:r>
        <w:rPr>
          <w:color w:val="000000"/>
        </w:rPr>
        <w:t xml:space="preserve">, we calculated a “total energy ratio” as the ratio of treatment-level </w:t>
      </w:r>
      <w:proofErr w:type="spellStart"/>
      <w:r>
        <w:rPr>
          <w:i/>
          <w:color w:val="000000"/>
        </w:rPr>
        <w:t>Etot</w:t>
      </w:r>
      <w:proofErr w:type="spellEnd"/>
      <w:r>
        <w:rPr>
          <w:i/>
          <w:color w:val="000000"/>
        </w:rPr>
        <w:t xml:space="preserve"> </w:t>
      </w:r>
      <w:r>
        <w:rPr>
          <w:color w:val="000000"/>
        </w:rPr>
        <w:t xml:space="preserve">for kangaroo-rat exclosure plots relative to unmanipulated control plots, </w:t>
      </w:r>
      <w:proofErr w:type="gramStart"/>
      <w:r>
        <w:rPr>
          <w:color w:val="000000"/>
        </w:rPr>
        <w:t>i.e.</w:t>
      </w:r>
      <w:proofErr w:type="gramEnd"/>
      <w:r>
        <w:rPr>
          <w:color w:val="000000"/>
        </w:rPr>
        <w:t xml:space="preserve"> </w:t>
      </w:r>
      <w:proofErr w:type="spellStart"/>
      <w:r>
        <w:rPr>
          <w:i/>
          <w:color w:val="000000"/>
        </w:rPr>
        <w:t>Etot</w:t>
      </w:r>
      <w:r>
        <w:rPr>
          <w:i/>
          <w:color w:val="000000"/>
          <w:vertAlign w:val="subscript"/>
        </w:rPr>
        <w:t>E</w:t>
      </w:r>
      <w:proofErr w:type="spellEnd"/>
      <w:r>
        <w:rPr>
          <w:i/>
          <w:color w:val="000000"/>
        </w:rPr>
        <w:t>/</w:t>
      </w:r>
      <w:proofErr w:type="spellStart"/>
      <w:r>
        <w:rPr>
          <w:i/>
          <w:color w:val="000000"/>
        </w:rPr>
        <w:t>Etot</w:t>
      </w:r>
      <w:r>
        <w:rPr>
          <w:i/>
          <w:color w:val="000000"/>
          <w:vertAlign w:val="subscript"/>
        </w:rPr>
        <w:t>C</w:t>
      </w:r>
      <w:proofErr w:type="spellEnd"/>
      <w:r>
        <w:rPr>
          <w:i/>
          <w:color w:val="000000"/>
        </w:rPr>
        <w:t xml:space="preserve"> </w:t>
      </w:r>
      <w:r>
        <w:rPr>
          <w:color w:val="000000"/>
        </w:rPr>
        <w:t xml:space="preserve">where </w:t>
      </w:r>
      <w:proofErr w:type="spellStart"/>
      <w:r>
        <w:rPr>
          <w:i/>
          <w:color w:val="000000"/>
        </w:rPr>
        <w:t>Etot</w:t>
      </w:r>
      <w:r>
        <w:rPr>
          <w:i/>
          <w:color w:val="000000"/>
          <w:vertAlign w:val="subscript"/>
        </w:rPr>
        <w:t>E</w:t>
      </w:r>
      <w:proofErr w:type="spellEnd"/>
      <w:r>
        <w:rPr>
          <w:i/>
          <w:color w:val="000000"/>
        </w:rPr>
        <w:t xml:space="preserve"> </w:t>
      </w:r>
      <w:r>
        <w:rPr>
          <w:color w:val="000000"/>
        </w:rPr>
        <w:t xml:space="preserve">and </w:t>
      </w:r>
      <w:proofErr w:type="spellStart"/>
      <w:r>
        <w:rPr>
          <w:i/>
          <w:color w:val="000000"/>
        </w:rPr>
        <w:t>Etot</w:t>
      </w:r>
      <w:r>
        <w:rPr>
          <w:i/>
          <w:color w:val="000000"/>
          <w:vertAlign w:val="subscript"/>
        </w:rPr>
        <w:t>C</w:t>
      </w:r>
      <w:proofErr w:type="spellEnd"/>
      <w:r>
        <w:rPr>
          <w:color w:val="000000"/>
        </w:rPr>
        <w:t xml:space="preserve"> are total energy use on exclosures and controls, respectively (Thibault et al 2010; Bledsoe and Ernest 2019). The total energy ratio is distinct from energetic compensation, which we defined as the proportion of the energy made available by removing kanga</w:t>
      </w:r>
      <w:r>
        <w:rPr>
          <w:color w:val="000000"/>
        </w:rPr>
        <w:t xml:space="preserve">roo rats from the community that is taken up via compensatory increases in energy use by small granivores (all granivorous species other than kangaroo rats; </w:t>
      </w:r>
      <w:proofErr w:type="spellStart"/>
      <w:r>
        <w:rPr>
          <w:i/>
          <w:color w:val="000000"/>
        </w:rPr>
        <w:t>Baiomys</w:t>
      </w:r>
      <w:proofErr w:type="spellEnd"/>
      <w:r>
        <w:rPr>
          <w:i/>
          <w:color w:val="000000"/>
        </w:rPr>
        <w:t xml:space="preserve"> </w:t>
      </w:r>
      <w:proofErr w:type="spellStart"/>
      <w:r>
        <w:rPr>
          <w:i/>
          <w:color w:val="000000"/>
        </w:rPr>
        <w:t>taylori</w:t>
      </w:r>
      <w:proofErr w:type="spellEnd"/>
      <w:r>
        <w:rPr>
          <w:i/>
          <w:color w:val="000000"/>
        </w:rPr>
        <w:t xml:space="preserve">, C. </w:t>
      </w:r>
      <w:proofErr w:type="spellStart"/>
      <w:r>
        <w:rPr>
          <w:i/>
          <w:color w:val="000000"/>
        </w:rPr>
        <w:t>baileyi</w:t>
      </w:r>
      <w:proofErr w:type="spellEnd"/>
      <w:r>
        <w:rPr>
          <w:i/>
          <w:color w:val="000000"/>
        </w:rPr>
        <w:t xml:space="preserve">, </w:t>
      </w:r>
      <w:proofErr w:type="spellStart"/>
      <w:r>
        <w:rPr>
          <w:i/>
          <w:color w:val="000000"/>
        </w:rPr>
        <w:t>Chaetodipus</w:t>
      </w:r>
      <w:proofErr w:type="spellEnd"/>
      <w:r>
        <w:rPr>
          <w:i/>
          <w:color w:val="000000"/>
        </w:rPr>
        <w:t xml:space="preserve"> </w:t>
      </w:r>
      <w:proofErr w:type="spellStart"/>
      <w:r>
        <w:rPr>
          <w:i/>
          <w:color w:val="000000"/>
        </w:rPr>
        <w:t>hispidus</w:t>
      </w:r>
      <w:proofErr w:type="spellEnd"/>
      <w:r>
        <w:rPr>
          <w:i/>
          <w:color w:val="000000"/>
        </w:rPr>
        <w:t xml:space="preserve">, </w:t>
      </w:r>
      <w:proofErr w:type="spellStart"/>
      <w:r>
        <w:rPr>
          <w:i/>
          <w:color w:val="000000"/>
        </w:rPr>
        <w:t>Chaetodipus</w:t>
      </w:r>
      <w:proofErr w:type="spellEnd"/>
      <w:r>
        <w:rPr>
          <w:i/>
          <w:color w:val="000000"/>
        </w:rPr>
        <w:t xml:space="preserve"> intermedius, </w:t>
      </w:r>
      <w:proofErr w:type="spellStart"/>
      <w:r>
        <w:rPr>
          <w:i/>
          <w:color w:val="000000"/>
        </w:rPr>
        <w:t>Chaetodipus</w:t>
      </w:r>
      <w:proofErr w:type="spellEnd"/>
      <w:r>
        <w:rPr>
          <w:i/>
          <w:color w:val="000000"/>
        </w:rPr>
        <w:t xml:space="preserve"> </w:t>
      </w:r>
      <w:proofErr w:type="spellStart"/>
      <w:r>
        <w:rPr>
          <w:i/>
          <w:color w:val="000000"/>
        </w:rPr>
        <w:t>penicillatu</w:t>
      </w:r>
      <w:r>
        <w:rPr>
          <w:i/>
          <w:color w:val="000000"/>
        </w:rPr>
        <w:t>s</w:t>
      </w:r>
      <w:proofErr w:type="spellEnd"/>
      <w:r>
        <w:rPr>
          <w:i/>
          <w:color w:val="000000"/>
        </w:rPr>
        <w:t xml:space="preserve">, </w:t>
      </w:r>
      <w:proofErr w:type="spellStart"/>
      <w:r>
        <w:rPr>
          <w:i/>
          <w:color w:val="000000"/>
        </w:rPr>
        <w:t>Perognathus</w:t>
      </w:r>
      <w:proofErr w:type="spellEnd"/>
      <w:r>
        <w:rPr>
          <w:i/>
          <w:color w:val="000000"/>
        </w:rPr>
        <w:t xml:space="preserve"> flavus, Peromyscus </w:t>
      </w:r>
      <w:proofErr w:type="spellStart"/>
      <w:r>
        <w:rPr>
          <w:i/>
          <w:color w:val="000000"/>
        </w:rPr>
        <w:t>eremicus</w:t>
      </w:r>
      <w:proofErr w:type="spellEnd"/>
      <w:r>
        <w:rPr>
          <w:i/>
          <w:color w:val="000000"/>
        </w:rPr>
        <w:t xml:space="preserve">, Peromyscus </w:t>
      </w:r>
      <w:proofErr w:type="spellStart"/>
      <w:r>
        <w:rPr>
          <w:i/>
          <w:color w:val="000000"/>
        </w:rPr>
        <w:t>leucopus</w:t>
      </w:r>
      <w:proofErr w:type="spellEnd"/>
      <w:r>
        <w:rPr>
          <w:i/>
          <w:color w:val="000000"/>
        </w:rPr>
        <w:t xml:space="preserve">, Peromyscus maniculatus, </w:t>
      </w:r>
      <w:proofErr w:type="spellStart"/>
      <w:r>
        <w:rPr>
          <w:i/>
          <w:color w:val="000000"/>
        </w:rPr>
        <w:t>Reithrodontomys</w:t>
      </w:r>
      <w:proofErr w:type="spellEnd"/>
      <w:r>
        <w:rPr>
          <w:i/>
          <w:color w:val="000000"/>
        </w:rPr>
        <w:t xml:space="preserve"> </w:t>
      </w:r>
      <w:proofErr w:type="spellStart"/>
      <w:r>
        <w:rPr>
          <w:i/>
          <w:color w:val="000000"/>
        </w:rPr>
        <w:t>fulvescens</w:t>
      </w:r>
      <w:proofErr w:type="spellEnd"/>
      <w:r>
        <w:rPr>
          <w:i/>
          <w:color w:val="000000"/>
        </w:rPr>
        <w:t xml:space="preserve">, </w:t>
      </w:r>
      <w:proofErr w:type="spellStart"/>
      <w:r>
        <w:rPr>
          <w:i/>
          <w:color w:val="000000"/>
        </w:rPr>
        <w:t>Reithrodontomys</w:t>
      </w:r>
      <w:proofErr w:type="spellEnd"/>
      <w:r>
        <w:rPr>
          <w:i/>
          <w:color w:val="000000"/>
        </w:rPr>
        <w:t xml:space="preserve"> </w:t>
      </w:r>
      <w:proofErr w:type="spellStart"/>
      <w:r>
        <w:rPr>
          <w:i/>
          <w:color w:val="000000"/>
        </w:rPr>
        <w:t>megalotis</w:t>
      </w:r>
      <w:proofErr w:type="spellEnd"/>
      <w:r>
        <w:rPr>
          <w:i/>
          <w:color w:val="000000"/>
        </w:rPr>
        <w:t xml:space="preserve">, </w:t>
      </w:r>
      <w:r>
        <w:rPr>
          <w:color w:val="000000"/>
        </w:rPr>
        <w:t xml:space="preserve">and </w:t>
      </w:r>
      <w:proofErr w:type="spellStart"/>
      <w:r>
        <w:rPr>
          <w:i/>
          <w:color w:val="000000"/>
        </w:rPr>
        <w:t>Reithrodontomys</w:t>
      </w:r>
      <w:proofErr w:type="spellEnd"/>
      <w:r>
        <w:rPr>
          <w:i/>
          <w:color w:val="000000"/>
        </w:rPr>
        <w:t xml:space="preserve"> </w:t>
      </w:r>
      <w:proofErr w:type="spellStart"/>
      <w:r>
        <w:rPr>
          <w:i/>
          <w:color w:val="000000"/>
        </w:rPr>
        <w:t>montanus</w:t>
      </w:r>
      <w:proofErr w:type="spellEnd"/>
      <w:r>
        <w:rPr>
          <w:color w:val="000000"/>
        </w:rPr>
        <w:t>). We calculated this as (</w:t>
      </w:r>
      <w:r>
        <w:rPr>
          <w:i/>
          <w:color w:val="000000"/>
        </w:rPr>
        <w:t>SG</w:t>
      </w:r>
      <w:r>
        <w:rPr>
          <w:i/>
          <w:color w:val="000000"/>
          <w:vertAlign w:val="subscript"/>
        </w:rPr>
        <w:t>E</w:t>
      </w:r>
      <w:r>
        <w:rPr>
          <w:i/>
          <w:color w:val="000000"/>
        </w:rPr>
        <w:t xml:space="preserve"> - SG</w:t>
      </w:r>
      <w:r>
        <w:rPr>
          <w:i/>
          <w:color w:val="000000"/>
          <w:vertAlign w:val="subscript"/>
        </w:rPr>
        <w:t>C</w:t>
      </w:r>
      <w:r>
        <w:rPr>
          <w:i/>
          <w:color w:val="000000"/>
        </w:rPr>
        <w:t>)/KR</w:t>
      </w:r>
      <w:r>
        <w:rPr>
          <w:i/>
          <w:color w:val="000000"/>
          <w:vertAlign w:val="subscript"/>
        </w:rPr>
        <w:t>C</w:t>
      </w:r>
      <w:r>
        <w:t xml:space="preserve">, </w:t>
      </w:r>
      <w:r>
        <w:rPr>
          <w:color w:val="000000"/>
        </w:rPr>
        <w:t xml:space="preserve">where </w:t>
      </w:r>
      <w:r>
        <w:rPr>
          <w:i/>
          <w:color w:val="000000"/>
        </w:rPr>
        <w:t>SG</w:t>
      </w:r>
      <w:r>
        <w:rPr>
          <w:i/>
          <w:color w:val="000000"/>
          <w:vertAlign w:val="subscript"/>
        </w:rPr>
        <w:t>E</w:t>
      </w:r>
      <w:r>
        <w:rPr>
          <w:i/>
          <w:color w:val="000000"/>
        </w:rPr>
        <w:t xml:space="preserve"> </w:t>
      </w:r>
      <w:r>
        <w:rPr>
          <w:color w:val="000000"/>
        </w:rPr>
        <w:t xml:space="preserve">and </w:t>
      </w:r>
      <w:r>
        <w:rPr>
          <w:i/>
          <w:color w:val="000000"/>
        </w:rPr>
        <w:t>SG</w:t>
      </w:r>
      <w:r>
        <w:rPr>
          <w:i/>
          <w:color w:val="000000"/>
          <w:vertAlign w:val="subscript"/>
        </w:rPr>
        <w:t>C</w:t>
      </w:r>
      <w:r>
        <w:rPr>
          <w:i/>
          <w:color w:val="000000"/>
        </w:rPr>
        <w:t xml:space="preserve"> </w:t>
      </w:r>
      <w:r>
        <w:rPr>
          <w:color w:val="000000"/>
        </w:rPr>
        <w:t>are the amount of energy</w:t>
      </w:r>
      <w:r>
        <w:rPr>
          <w:color w:val="000000"/>
        </w:rPr>
        <w:t xml:space="preserve"> used by small granivores on exclosure and control plots, respectively, and </w:t>
      </w:r>
      <w:r>
        <w:rPr>
          <w:i/>
          <w:color w:val="000000"/>
        </w:rPr>
        <w:t>KR</w:t>
      </w:r>
      <w:r>
        <w:rPr>
          <w:i/>
          <w:color w:val="000000"/>
          <w:vertAlign w:val="subscript"/>
        </w:rPr>
        <w:t>C</w:t>
      </w:r>
      <w:r>
        <w:rPr>
          <w:i/>
          <w:color w:val="000000"/>
        </w:rPr>
        <w:t xml:space="preserve"> </w:t>
      </w:r>
      <w:r>
        <w:rPr>
          <w:color w:val="000000"/>
        </w:rPr>
        <w:t xml:space="preserve">is the amount of energy used by kangaroo rats </w:t>
      </w:r>
      <w:r>
        <w:rPr>
          <w:color w:val="000000"/>
        </w:rPr>
        <w:lastRenderedPageBreak/>
        <w:t>on control plots (Ernest and Brown 2001). To compare these variables across time periods, we used generalized least squares models</w:t>
      </w:r>
      <w:r>
        <w:rPr>
          <w:color w:val="000000"/>
        </w:rPr>
        <w:t xml:space="preserve"> (the R package </w:t>
      </w:r>
      <w:proofErr w:type="spellStart"/>
      <w:r>
        <w:rPr>
          <w:i/>
          <w:color w:val="000000"/>
        </w:rPr>
        <w:t>nlme</w:t>
      </w:r>
      <w:proofErr w:type="spellEnd"/>
      <w:r>
        <w:rPr>
          <w:color w:val="000000"/>
        </w:rPr>
        <w:t xml:space="preserve">; Pinheiro et al. 2020), accounting for temporal autocorrelation, using the form </w:t>
      </w:r>
      <w:r>
        <w:rPr>
          <w:i/>
          <w:color w:val="000000"/>
        </w:rPr>
        <w:t xml:space="preserve">response ~ </w:t>
      </w:r>
      <w:proofErr w:type="gramStart"/>
      <w:r>
        <w:rPr>
          <w:i/>
          <w:color w:val="000000"/>
        </w:rPr>
        <w:t>time period</w:t>
      </w:r>
      <w:proofErr w:type="gramEnd"/>
      <w:r>
        <w:rPr>
          <w:color w:val="000000"/>
        </w:rPr>
        <w:t xml:space="preserve"> + </w:t>
      </w:r>
      <w:r>
        <w:rPr>
          <w:i/>
          <w:color w:val="000000"/>
        </w:rPr>
        <w:t>CORCA1(census period)</w:t>
      </w:r>
      <w:r>
        <w:rPr>
          <w:color w:val="000000"/>
        </w:rPr>
        <w:t xml:space="preserve">, and calculated estimates and contrasts using the R package </w:t>
      </w:r>
      <w:proofErr w:type="spellStart"/>
      <w:r>
        <w:rPr>
          <w:i/>
          <w:color w:val="000000"/>
        </w:rPr>
        <w:t>emmeans</w:t>
      </w:r>
      <w:proofErr w:type="spellEnd"/>
      <w:r>
        <w:rPr>
          <w:i/>
          <w:color w:val="000000"/>
        </w:rPr>
        <w:t xml:space="preserve"> </w:t>
      </w:r>
      <w:r>
        <w:rPr>
          <w:color w:val="000000"/>
        </w:rPr>
        <w:t>(</w:t>
      </w:r>
      <w:proofErr w:type="spellStart"/>
      <w:r>
        <w:rPr>
          <w:color w:val="000000"/>
        </w:rPr>
        <w:t>Lenth</w:t>
      </w:r>
      <w:proofErr w:type="spellEnd"/>
      <w:r>
        <w:rPr>
          <w:color w:val="000000"/>
        </w:rPr>
        <w:t xml:space="preserve"> 2021). To evaluate change in base</w:t>
      </w:r>
      <w:r>
        <w:rPr>
          <w:color w:val="000000"/>
        </w:rPr>
        <w:t>line community composition over time, we calculated the proportion of treatment-level energy use accounted for by kangaroo rats on control plots in each census period (</w:t>
      </w:r>
      <w:r>
        <w:rPr>
          <w:i/>
          <w:color w:val="000000"/>
        </w:rPr>
        <w:t>KR</w:t>
      </w:r>
      <w:r>
        <w:rPr>
          <w:i/>
          <w:color w:val="000000"/>
          <w:vertAlign w:val="subscript"/>
        </w:rPr>
        <w:t>C</w:t>
      </w:r>
      <w:r>
        <w:rPr>
          <w:i/>
          <w:color w:val="000000"/>
        </w:rPr>
        <w:t>/</w:t>
      </w:r>
      <w:proofErr w:type="spellStart"/>
      <w:r>
        <w:rPr>
          <w:i/>
          <w:color w:val="000000"/>
        </w:rPr>
        <w:t>Etot</w:t>
      </w:r>
      <w:r>
        <w:rPr>
          <w:i/>
          <w:color w:val="000000"/>
          <w:vertAlign w:val="subscript"/>
        </w:rPr>
        <w:t>C</w:t>
      </w:r>
      <w:proofErr w:type="spellEnd"/>
      <w:r>
        <w:rPr>
          <w:color w:val="000000"/>
        </w:rPr>
        <w:t>). Because proportional abundance is bounded 0-1 and is therefore not appropria</w:t>
      </w:r>
      <w:r>
        <w:rPr>
          <w:color w:val="000000"/>
        </w:rPr>
        <w:t xml:space="preserve">te for generalized least squares, we compared values across time periods using a generalized linear model with a quasibinomial link function of the form </w:t>
      </w:r>
      <w:r>
        <w:rPr>
          <w:i/>
          <w:color w:val="000000"/>
        </w:rPr>
        <w:t xml:space="preserve">response ~ </w:t>
      </w:r>
      <w:proofErr w:type="gramStart"/>
      <w:r>
        <w:rPr>
          <w:i/>
          <w:color w:val="000000"/>
        </w:rPr>
        <w:t>time period</w:t>
      </w:r>
      <w:proofErr w:type="gramEnd"/>
      <w:r>
        <w:rPr>
          <w:color w:val="000000"/>
        </w:rPr>
        <w:t xml:space="preserve">. Finally, we calculated the proportional energy use accounted for by </w:t>
      </w:r>
      <w:r>
        <w:rPr>
          <w:i/>
          <w:color w:val="000000"/>
        </w:rPr>
        <w:t xml:space="preserve">C. </w:t>
      </w:r>
      <w:proofErr w:type="spellStart"/>
      <w:r>
        <w:rPr>
          <w:i/>
          <w:color w:val="000000"/>
        </w:rPr>
        <w:t>baileyi</w:t>
      </w:r>
      <w:proofErr w:type="spellEnd"/>
      <w:r>
        <w:rPr>
          <w:i/>
          <w:color w:val="000000"/>
        </w:rPr>
        <w:t>,</w:t>
      </w:r>
      <w:r>
        <w:rPr>
          <w:color w:val="000000"/>
        </w:rPr>
        <w:t xml:space="preserve"> specifically, on exclosure and control plots in each census period (</w:t>
      </w:r>
      <w:r>
        <w:rPr>
          <w:i/>
          <w:color w:val="000000"/>
        </w:rPr>
        <w:t>CB</w:t>
      </w:r>
      <w:r>
        <w:rPr>
          <w:i/>
          <w:color w:val="000000"/>
          <w:vertAlign w:val="subscript"/>
        </w:rPr>
        <w:t>E</w:t>
      </w:r>
      <w:r>
        <w:rPr>
          <w:i/>
          <w:color w:val="000000"/>
        </w:rPr>
        <w:t>/</w:t>
      </w:r>
      <w:proofErr w:type="spellStart"/>
      <w:r>
        <w:rPr>
          <w:i/>
          <w:color w:val="000000"/>
        </w:rPr>
        <w:t>Etot</w:t>
      </w:r>
      <w:r>
        <w:rPr>
          <w:i/>
          <w:color w:val="000000"/>
          <w:vertAlign w:val="subscript"/>
        </w:rPr>
        <w:t>E</w:t>
      </w:r>
      <w:proofErr w:type="spellEnd"/>
      <w:r>
        <w:rPr>
          <w:color w:val="000000"/>
        </w:rPr>
        <w:t xml:space="preserve"> and </w:t>
      </w:r>
      <w:r>
        <w:rPr>
          <w:i/>
          <w:color w:val="000000"/>
        </w:rPr>
        <w:t>CB</w:t>
      </w:r>
      <w:r>
        <w:rPr>
          <w:i/>
          <w:color w:val="000000"/>
          <w:vertAlign w:val="subscript"/>
        </w:rPr>
        <w:t>C</w:t>
      </w:r>
      <w:r>
        <w:rPr>
          <w:i/>
          <w:color w:val="000000"/>
        </w:rPr>
        <w:t>/</w:t>
      </w:r>
      <w:proofErr w:type="spellStart"/>
      <w:r>
        <w:rPr>
          <w:i/>
          <w:color w:val="000000"/>
        </w:rPr>
        <w:t>Etot</w:t>
      </w:r>
      <w:r>
        <w:rPr>
          <w:i/>
          <w:color w:val="000000"/>
          <w:vertAlign w:val="subscript"/>
        </w:rPr>
        <w:t>C</w:t>
      </w:r>
      <w:proofErr w:type="spellEnd"/>
      <w:r>
        <w:rPr>
          <w:color w:val="000000"/>
        </w:rPr>
        <w:t xml:space="preserve">, respectively). </w:t>
      </w:r>
      <w:r>
        <w:rPr>
          <w:i/>
          <w:color w:val="000000"/>
        </w:rPr>
        <w:t xml:space="preserve">C. </w:t>
      </w:r>
      <w:proofErr w:type="spellStart"/>
      <w:r>
        <w:rPr>
          <w:i/>
          <w:color w:val="000000"/>
        </w:rPr>
        <w:t>baileyi</w:t>
      </w:r>
      <w:proofErr w:type="spellEnd"/>
      <w:r>
        <w:rPr>
          <w:color w:val="000000"/>
        </w:rPr>
        <w:t xml:space="preserve"> was not present at the site prior to 1996, and we restricted the analysis of </w:t>
      </w:r>
      <w:r>
        <w:rPr>
          <w:i/>
          <w:color w:val="000000"/>
        </w:rPr>
        <w:t xml:space="preserve">C. </w:t>
      </w:r>
      <w:proofErr w:type="spellStart"/>
      <w:r>
        <w:rPr>
          <w:i/>
          <w:color w:val="000000"/>
        </w:rPr>
        <w:t>baileyi</w:t>
      </w:r>
      <w:proofErr w:type="spellEnd"/>
      <w:r>
        <w:rPr>
          <w:i/>
          <w:color w:val="000000"/>
        </w:rPr>
        <w:t xml:space="preserve"> </w:t>
      </w:r>
      <w:r>
        <w:rPr>
          <w:color w:val="000000"/>
        </w:rPr>
        <w:t>proportional energy use to July 1997-2020. We co</w:t>
      </w:r>
      <w:r>
        <w:rPr>
          <w:color w:val="000000"/>
        </w:rPr>
        <w:t xml:space="preserve">mpared </w:t>
      </w:r>
      <w:r>
        <w:rPr>
          <w:i/>
          <w:color w:val="000000"/>
        </w:rPr>
        <w:t xml:space="preserve">C. </w:t>
      </w:r>
      <w:proofErr w:type="spellStart"/>
      <w:r>
        <w:rPr>
          <w:i/>
          <w:color w:val="000000"/>
        </w:rPr>
        <w:t>baileyi</w:t>
      </w:r>
      <w:proofErr w:type="spellEnd"/>
      <w:r>
        <w:rPr>
          <w:i/>
          <w:color w:val="000000"/>
        </w:rPr>
        <w:t xml:space="preserve"> </w:t>
      </w:r>
      <w:r>
        <w:rPr>
          <w:color w:val="000000"/>
        </w:rPr>
        <w:t xml:space="preserve">proportional energy use over time and across treatments using a quasibinomial generalized linear model of the form </w:t>
      </w:r>
      <w:r>
        <w:rPr>
          <w:i/>
          <w:color w:val="000000"/>
        </w:rPr>
        <w:t xml:space="preserve">response ~ </w:t>
      </w:r>
      <w:proofErr w:type="gramStart"/>
      <w:r>
        <w:rPr>
          <w:i/>
          <w:color w:val="000000"/>
        </w:rPr>
        <w:t>time period</w:t>
      </w:r>
      <w:proofErr w:type="gramEnd"/>
      <w:r>
        <w:rPr>
          <w:i/>
          <w:color w:val="000000"/>
        </w:rPr>
        <w:t xml:space="preserve"> * treatment.</w:t>
      </w:r>
    </w:p>
    <w:p w14:paraId="0000001A" w14:textId="77777777" w:rsidR="0014228D" w:rsidRDefault="004D2FE6">
      <w:pPr>
        <w:pStyle w:val="Heading1"/>
      </w:pPr>
      <w:r>
        <w:t>Results</w:t>
      </w:r>
    </w:p>
    <w:p w14:paraId="0000001B" w14:textId="5D50B34A" w:rsidR="0014228D" w:rsidRDefault="004D2FE6">
      <w:pPr>
        <w:pBdr>
          <w:top w:val="nil"/>
          <w:left w:val="nil"/>
          <w:bottom w:val="nil"/>
          <w:right w:val="nil"/>
          <w:between w:val="nil"/>
        </w:pBdr>
        <w:ind w:firstLine="720"/>
        <w:rPr>
          <w:color w:val="000000"/>
        </w:rPr>
      </w:pPr>
      <w:r>
        <w:rPr>
          <w:color w:val="000000"/>
        </w:rPr>
        <w:t xml:space="preserve">    The impact of kangaroo rat removal on </w:t>
      </w:r>
      <w:proofErr w:type="spellStart"/>
      <w:r>
        <w:rPr>
          <w:i/>
          <w:color w:val="000000"/>
        </w:rPr>
        <w:t>Etot</w:t>
      </w:r>
      <w:proofErr w:type="spellEnd"/>
      <w:r>
        <w:rPr>
          <w:color w:val="000000"/>
        </w:rPr>
        <w:t xml:space="preserve"> has changed repeatedly over time</w:t>
      </w:r>
      <w:r>
        <w:rPr>
          <w:color w:val="000000"/>
        </w:rPr>
        <w:t xml:space="preserve">, through a combination of abrupt shifts in compensation </w:t>
      </w:r>
      <w:r>
        <w:t>associated with</w:t>
      </w:r>
      <w:r>
        <w:rPr>
          <w:color w:val="000000"/>
        </w:rPr>
        <w:t xml:space="preserve"> </w:t>
      </w:r>
      <w:r>
        <w:rPr>
          <w:i/>
          <w:color w:val="000000"/>
        </w:rPr>
        <w:t xml:space="preserve">C. </w:t>
      </w:r>
      <w:proofErr w:type="spellStart"/>
      <w:r>
        <w:rPr>
          <w:i/>
          <w:color w:val="000000"/>
        </w:rPr>
        <w:t>baileyi</w:t>
      </w:r>
      <w:proofErr w:type="spellEnd"/>
      <w:r>
        <w:rPr>
          <w:color w:val="000000"/>
        </w:rPr>
        <w:t xml:space="preserve">, and long-term changes in baseline community composition sitewide (Figure 1). The first shift occurred around 1996, when </w:t>
      </w:r>
      <w:r>
        <w:rPr>
          <w:i/>
          <w:color w:val="000000"/>
        </w:rPr>
        <w:t xml:space="preserve">C. </w:t>
      </w:r>
      <w:proofErr w:type="spellStart"/>
      <w:r>
        <w:rPr>
          <w:i/>
          <w:color w:val="000000"/>
        </w:rPr>
        <w:t>baileyi</w:t>
      </w:r>
      <w:proofErr w:type="spellEnd"/>
      <w:r>
        <w:rPr>
          <w:i/>
          <w:color w:val="000000"/>
        </w:rPr>
        <w:t xml:space="preserve"> </w:t>
      </w:r>
      <w:r>
        <w:rPr>
          <w:color w:val="000000"/>
        </w:rPr>
        <w:t>- which had not previously been observed</w:t>
      </w:r>
      <w:r>
        <w:rPr>
          <w:color w:val="000000"/>
        </w:rPr>
        <w:t xml:space="preserve"> at the site - established in the community (Figure 1D; see also Ernest and Brown 2001). </w:t>
      </w:r>
      <w:r>
        <w:rPr>
          <w:i/>
          <w:color w:val="000000"/>
        </w:rPr>
        <w:t xml:space="preserve">C. </w:t>
      </w:r>
      <w:proofErr w:type="spellStart"/>
      <w:r>
        <w:rPr>
          <w:i/>
          <w:color w:val="000000"/>
        </w:rPr>
        <w:t>baileyi</w:t>
      </w:r>
      <w:proofErr w:type="spellEnd"/>
      <w:r>
        <w:rPr>
          <w:i/>
          <w:color w:val="000000"/>
        </w:rPr>
        <w:t xml:space="preserve"> </w:t>
      </w:r>
      <w:r>
        <w:rPr>
          <w:color w:val="000000"/>
        </w:rPr>
        <w:t>rapidly became dominant on exclosure plots and dramatically increased energetic compensation (Figure 1B), from an average of 19% (95% interval 9-29%) from 1</w:t>
      </w:r>
      <w:r>
        <w:rPr>
          <w:color w:val="000000"/>
        </w:rPr>
        <w:t xml:space="preserve">988-1996 to an average of 55% (46-63%; contrast </w:t>
      </w:r>
      <w:r>
        <w:rPr>
          <w:i/>
          <w:color w:val="000000"/>
        </w:rPr>
        <w:t xml:space="preserve">p </w:t>
      </w:r>
      <w:r>
        <w:rPr>
          <w:color w:val="000000"/>
        </w:rPr>
        <w:t xml:space="preserve">&lt; </w:t>
      </w:r>
      <w:r>
        <w:rPr>
          <w:color w:val="000000"/>
        </w:rPr>
        <w:lastRenderedPageBreak/>
        <w:t xml:space="preserve">0.001; for complete results of all models, see Appendix 1) from 1996-2010. With </w:t>
      </w:r>
      <w:r>
        <w:rPr>
          <w:i/>
          <w:color w:val="000000"/>
        </w:rPr>
        <w:t xml:space="preserve">C. </w:t>
      </w:r>
      <w:proofErr w:type="spellStart"/>
      <w:r>
        <w:rPr>
          <w:i/>
          <w:color w:val="000000"/>
        </w:rPr>
        <w:t>baileyi</w:t>
      </w:r>
      <w:r>
        <w:rPr>
          <w:color w:val="000000"/>
        </w:rPr>
        <w:t>’s</w:t>
      </w:r>
      <w:proofErr w:type="spellEnd"/>
      <w:r>
        <w:rPr>
          <w:color w:val="000000"/>
        </w:rPr>
        <w:t xml:space="preserve"> addition to the community, the total energy ratio (on exclosures relative to controls; Figure 1A) increased fro</w:t>
      </w:r>
      <w:r>
        <w:rPr>
          <w:color w:val="000000"/>
        </w:rPr>
        <w:t xml:space="preserve">m 30% (20-39%) to 68% (60-77%, contrast </w:t>
      </w:r>
      <w:r>
        <w:rPr>
          <w:i/>
          <w:color w:val="000000"/>
        </w:rPr>
        <w:t>p</w:t>
      </w:r>
      <w:r>
        <w:rPr>
          <w:color w:val="000000"/>
        </w:rPr>
        <w:t xml:space="preserve"> &lt; 0.001). In the second shift, beginning around 2010, </w:t>
      </w:r>
      <w:r>
        <w:rPr>
          <w:i/>
          <w:color w:val="000000"/>
        </w:rPr>
        <w:t xml:space="preserve">C. </w:t>
      </w:r>
      <w:proofErr w:type="spellStart"/>
      <w:r>
        <w:rPr>
          <w:i/>
          <w:color w:val="000000"/>
        </w:rPr>
        <w:t>baileyi</w:t>
      </w:r>
      <w:r>
        <w:rPr>
          <w:color w:val="000000"/>
        </w:rPr>
        <w:t>’s</w:t>
      </w:r>
      <w:proofErr w:type="spellEnd"/>
      <w:r>
        <w:rPr>
          <w:color w:val="000000"/>
        </w:rPr>
        <w:t xml:space="preserve"> abundance sitewide dropped precipitously (Figure 1D). </w:t>
      </w:r>
      <w:r>
        <w:rPr>
          <w:i/>
          <w:color w:val="000000"/>
        </w:rPr>
        <w:t xml:space="preserve">C. </w:t>
      </w:r>
      <w:proofErr w:type="spellStart"/>
      <w:r>
        <w:rPr>
          <w:i/>
          <w:color w:val="000000"/>
        </w:rPr>
        <w:t>baileyi</w:t>
      </w:r>
      <w:r>
        <w:rPr>
          <w:color w:val="000000"/>
        </w:rPr>
        <w:t>’s</w:t>
      </w:r>
      <w:proofErr w:type="spellEnd"/>
      <w:r>
        <w:rPr>
          <w:color w:val="000000"/>
        </w:rPr>
        <w:t xml:space="preserve"> proportional energy use dropped from an average of 72% (70-75%) to 25% (22-28%, contrast </w:t>
      </w:r>
      <w:r>
        <w:rPr>
          <w:i/>
          <w:color w:val="000000"/>
        </w:rPr>
        <w:t xml:space="preserve">p </w:t>
      </w:r>
      <w:r>
        <w:rPr>
          <w:color w:val="000000"/>
        </w:rPr>
        <w:t xml:space="preserve">&lt; 0.001) on exclosure plots, and from 12% (10-14%) to essentially 0 on control plots (contrast </w:t>
      </w:r>
      <w:r>
        <w:rPr>
          <w:i/>
          <w:color w:val="000000"/>
        </w:rPr>
        <w:t xml:space="preserve">p </w:t>
      </w:r>
      <w:r>
        <w:rPr>
          <w:color w:val="000000"/>
        </w:rPr>
        <w:t>&lt; 0.001). Other species of small granivore did not make compensat</w:t>
      </w:r>
      <w:r>
        <w:rPr>
          <w:color w:val="000000"/>
        </w:rPr>
        <w:t xml:space="preserve">ory gains to offset the decline in </w:t>
      </w:r>
      <w:r>
        <w:rPr>
          <w:i/>
          <w:color w:val="000000"/>
        </w:rPr>
        <w:t xml:space="preserve">C. </w:t>
      </w:r>
      <w:proofErr w:type="spellStart"/>
      <w:r>
        <w:rPr>
          <w:i/>
          <w:color w:val="000000"/>
        </w:rPr>
        <w:t>baileyi</w:t>
      </w:r>
      <w:proofErr w:type="spellEnd"/>
      <w:r>
        <w:rPr>
          <w:i/>
          <w:color w:val="000000"/>
        </w:rPr>
        <w:t xml:space="preserve"> </w:t>
      </w:r>
      <w:r>
        <w:rPr>
          <w:color w:val="000000"/>
        </w:rPr>
        <w:t>(Figure 1B)</w:t>
      </w:r>
      <w:r>
        <w:rPr>
          <w:i/>
          <w:color w:val="000000"/>
        </w:rPr>
        <w:t xml:space="preserve">. </w:t>
      </w:r>
      <w:r>
        <w:rPr>
          <w:color w:val="000000"/>
        </w:rPr>
        <w:t xml:space="preserve">As a result, energetic compensation declined from an average of 55% (46-63%) to 22% (12-32%, contrast </w:t>
      </w:r>
      <w:r>
        <w:rPr>
          <w:i/>
          <w:color w:val="000000"/>
        </w:rPr>
        <w:t xml:space="preserve">p </w:t>
      </w:r>
      <w:r>
        <w:rPr>
          <w:color w:val="000000"/>
        </w:rPr>
        <w:t xml:space="preserve">&lt; 0.001), a level not significantly different from the 19% (9-29%, contrast </w:t>
      </w:r>
      <w:r>
        <w:rPr>
          <w:i/>
          <w:color w:val="000000"/>
        </w:rPr>
        <w:t xml:space="preserve">p </w:t>
      </w:r>
      <w:r>
        <w:rPr>
          <w:color w:val="000000"/>
        </w:rPr>
        <w:t xml:space="preserve">= .9) observed </w:t>
      </w:r>
      <w:r>
        <w:rPr>
          <w:color w:val="000000"/>
        </w:rPr>
        <w:t xml:space="preserve">prior to </w:t>
      </w:r>
      <w:r>
        <w:rPr>
          <w:i/>
          <w:color w:val="000000"/>
        </w:rPr>
        <w:t xml:space="preserve">C. </w:t>
      </w:r>
      <w:proofErr w:type="spellStart"/>
      <w:r>
        <w:rPr>
          <w:i/>
          <w:color w:val="000000"/>
        </w:rPr>
        <w:t>baileyi</w:t>
      </w:r>
      <w:r>
        <w:rPr>
          <w:color w:val="000000"/>
        </w:rPr>
        <w:t>’s</w:t>
      </w:r>
      <w:proofErr w:type="spellEnd"/>
      <w:r>
        <w:rPr>
          <w:color w:val="000000"/>
        </w:rPr>
        <w:t xml:space="preserve"> establishment at the site. Somewhat paradoxically, while the total energy ratio also dropped following </w:t>
      </w:r>
      <w:r>
        <w:rPr>
          <w:i/>
          <w:color w:val="000000"/>
        </w:rPr>
        <w:t xml:space="preserve">C. </w:t>
      </w:r>
      <w:proofErr w:type="spellStart"/>
      <w:r>
        <w:rPr>
          <w:i/>
          <w:color w:val="000000"/>
        </w:rPr>
        <w:t>baileyi</w:t>
      </w:r>
      <w:r>
        <w:rPr>
          <w:color w:val="000000"/>
        </w:rPr>
        <w:t>’s</w:t>
      </w:r>
      <w:proofErr w:type="spellEnd"/>
      <w:r>
        <w:rPr>
          <w:color w:val="000000"/>
        </w:rPr>
        <w:t xml:space="preserve"> decline, from an average of 68% (60-77%) from 1996-2010 to 46% (37-56%, contrast </w:t>
      </w:r>
      <w:r>
        <w:rPr>
          <w:i/>
          <w:color w:val="000000"/>
        </w:rPr>
        <w:t xml:space="preserve">p </w:t>
      </w:r>
      <w:r>
        <w:rPr>
          <w:color w:val="000000"/>
        </w:rPr>
        <w:t>= 0.002) from 2010-2020, it remaine</w:t>
      </w:r>
      <w:r>
        <w:rPr>
          <w:color w:val="000000"/>
        </w:rPr>
        <w:t xml:space="preserve">d higher than its average of 30% (20-39%, contrast </w:t>
      </w:r>
      <w:r>
        <w:rPr>
          <w:i/>
          <w:color w:val="000000"/>
        </w:rPr>
        <w:t xml:space="preserve">p </w:t>
      </w:r>
      <w:r>
        <w:rPr>
          <w:color w:val="000000"/>
        </w:rPr>
        <w:t>= 0.04) from 1988-1996 (Figure 1A). Over the course of the experiment, rodent community composition shifted sitewide, such that in later years, kangaroo rats have accounted for a lower proportion of base</w:t>
      </w:r>
      <w:r>
        <w:rPr>
          <w:color w:val="000000"/>
        </w:rPr>
        <w:t xml:space="preserve">line </w:t>
      </w:r>
      <w:customXmlDelRangeStart w:id="7" w:author="Renata M. Diaz" w:date="2021-09-30T15:44:00Z"/>
      <w:sdt>
        <w:sdtPr>
          <w:tag w:val="goog_rdk_39"/>
          <w:id w:val="-1308933422"/>
        </w:sdtPr>
        <w:sdtEndPr/>
        <w:sdtContent>
          <w:customXmlDelRangeEnd w:id="7"/>
          <w:proofErr w:type="spellStart"/>
          <w:r w:rsidRPr="002C69CC">
            <w:rPr>
              <w:i/>
              <w:color w:val="000000"/>
            </w:rPr>
            <w:t>Etot</w:t>
          </w:r>
          <w:proofErr w:type="spellEnd"/>
          <w:r w:rsidRPr="002C69CC">
            <w:rPr>
              <w:i/>
              <w:color w:val="000000"/>
            </w:rPr>
            <w:t xml:space="preserve"> </w:t>
          </w:r>
          <w:customXmlDelRangeStart w:id="8" w:author="Renata M. Diaz" w:date="2021-09-30T15:44:00Z"/>
        </w:sdtContent>
      </w:sdt>
      <w:customXmlDelRangeEnd w:id="8"/>
      <w:r>
        <w:rPr>
          <w:color w:val="000000"/>
        </w:rPr>
        <w:t xml:space="preserve">than they did at the beginning of the study (Figure 1C). From 1988-1996, kangaroo rats accounted for 92% (90-94%) of </w:t>
      </w:r>
      <w:proofErr w:type="spellStart"/>
      <w:r>
        <w:rPr>
          <w:i/>
          <w:color w:val="000000"/>
        </w:rPr>
        <w:t>Etot</w:t>
      </w:r>
      <w:proofErr w:type="spellEnd"/>
      <w:r>
        <w:rPr>
          <w:i/>
          <w:color w:val="000000"/>
        </w:rPr>
        <w:t xml:space="preserve"> </w:t>
      </w:r>
      <w:r>
        <w:rPr>
          <w:color w:val="000000"/>
        </w:rPr>
        <w:t>on controls; in later time periods, this dropped to an average of approximately 70% (1988-1996 compared to later time peri</w:t>
      </w:r>
      <w:r>
        <w:rPr>
          <w:color w:val="000000"/>
        </w:rPr>
        <w:t xml:space="preserve">ods, </w:t>
      </w:r>
      <w:r>
        <w:rPr>
          <w:i/>
          <w:color w:val="000000"/>
        </w:rPr>
        <w:t xml:space="preserve">p </w:t>
      </w:r>
      <w:r>
        <w:rPr>
          <w:color w:val="000000"/>
        </w:rPr>
        <w:t xml:space="preserve">&lt; 0.001; 1996-2010 and 2020-2020 not significantly different, </w:t>
      </w:r>
      <w:r>
        <w:rPr>
          <w:i/>
          <w:color w:val="000000"/>
        </w:rPr>
        <w:t xml:space="preserve">p = </w:t>
      </w:r>
      <w:r>
        <w:rPr>
          <w:color w:val="000000"/>
        </w:rPr>
        <w:t xml:space="preserve">.86). Because the proportion of </w:t>
      </w:r>
      <w:proofErr w:type="spellStart"/>
      <w:r>
        <w:rPr>
          <w:i/>
          <w:color w:val="000000"/>
        </w:rPr>
        <w:t>Etot</w:t>
      </w:r>
      <w:proofErr w:type="spellEnd"/>
      <w:r>
        <w:rPr>
          <w:i/>
          <w:color w:val="000000"/>
        </w:rPr>
        <w:t xml:space="preserve"> </w:t>
      </w:r>
      <w:r>
        <w:rPr>
          <w:color w:val="000000"/>
        </w:rPr>
        <w:t>directly lost to kangaroo rat removal was smaller from 2010-2020 than from 1988-1996, the total energy ratio was higher from 2010-2020 than it was</w:t>
      </w:r>
      <w:r>
        <w:rPr>
          <w:color w:val="000000"/>
        </w:rPr>
        <w:t xml:space="preserve"> from 1988-1996 - even though there was not a detectable difference between the two time periods in the proportion of lost energy being offset through energetic compensation. </w:t>
      </w:r>
    </w:p>
    <w:p w14:paraId="0000001C" w14:textId="77777777" w:rsidR="0014228D" w:rsidRDefault="004D2FE6">
      <w:pPr>
        <w:pStyle w:val="Heading1"/>
      </w:pPr>
      <w:r>
        <w:lastRenderedPageBreak/>
        <w:t>Discussion</w:t>
      </w:r>
    </w:p>
    <w:p w14:paraId="501B0446" w14:textId="374DC973" w:rsidR="006B5E8C" w:rsidRDefault="004D2FE6">
      <w:pPr>
        <w:pBdr>
          <w:top w:val="nil"/>
          <w:left w:val="nil"/>
          <w:bottom w:val="nil"/>
          <w:right w:val="nil"/>
          <w:between w:val="nil"/>
        </w:pBdr>
        <w:ind w:firstLine="720"/>
        <w:rPr>
          <w:ins w:id="9" w:author="Renata M. Diaz" w:date="2021-09-30T15:46:00Z"/>
        </w:rPr>
      </w:pPr>
      <w:r>
        <w:rPr>
          <w:color w:val="000000"/>
        </w:rPr>
        <w:t xml:space="preserve">    The dynamics of rodent community energy use at Portal illustrate </w:t>
      </w:r>
      <w:r>
        <w:rPr>
          <w:color w:val="000000"/>
        </w:rPr>
        <w:t>that t</w:t>
      </w:r>
      <w:r>
        <w:t xml:space="preserve">he role of functional redundancy in buffering community function against species loss fluctuates over time, due to changes in both </w:t>
      </w:r>
      <w:proofErr w:type="gramStart"/>
      <w:r>
        <w:t>species</w:t>
      </w:r>
      <w:proofErr w:type="gramEnd"/>
      <w:r>
        <w:t xml:space="preserve"> composition and in the degree of functional overlap among the same species. </w:t>
      </w:r>
      <w:r>
        <w:rPr>
          <w:color w:val="000000"/>
        </w:rPr>
        <w:t xml:space="preserve">The 1996 increase in compensation, </w:t>
      </w:r>
      <w:r>
        <w:rPr>
          <w:color w:val="000000"/>
        </w:rPr>
        <w:t xml:space="preserve">driven by </w:t>
      </w:r>
      <w:r>
        <w:rPr>
          <w:i/>
          <w:color w:val="000000"/>
        </w:rPr>
        <w:t xml:space="preserve">C. </w:t>
      </w:r>
      <w:proofErr w:type="spellStart"/>
      <w:r>
        <w:rPr>
          <w:i/>
          <w:color w:val="000000"/>
        </w:rPr>
        <w:t>baileyi</w:t>
      </w:r>
      <w:r>
        <w:rPr>
          <w:color w:val="000000"/>
        </w:rPr>
        <w:t>’s</w:t>
      </w:r>
      <w:proofErr w:type="spellEnd"/>
      <w:r>
        <w:rPr>
          <w:color w:val="000000"/>
        </w:rPr>
        <w:t xml:space="preserve"> establishment at the site, was a clear and compelling </w:t>
      </w:r>
      <w:r>
        <w:t>instance</w:t>
      </w:r>
      <w:r>
        <w:rPr>
          <w:color w:val="000000"/>
        </w:rPr>
        <w:t xml:space="preserve"> of colonization from the regional species pool overcoming a dispersal </w:t>
      </w:r>
      <w:r>
        <w:t>constraint</w:t>
      </w:r>
      <w:r>
        <w:rPr>
          <w:color w:val="000000"/>
        </w:rPr>
        <w:t xml:space="preserve"> on func</w:t>
      </w:r>
      <w:r>
        <w:t xml:space="preserve">tional redundancy (Ernest and Brown 2001; </w:t>
      </w:r>
      <w:proofErr w:type="spellStart"/>
      <w:r>
        <w:t>Leibold</w:t>
      </w:r>
      <w:proofErr w:type="spellEnd"/>
      <w:r>
        <w:t xml:space="preserve"> et al 2017)</w:t>
      </w:r>
      <w:r>
        <w:rPr>
          <w:color w:val="000000"/>
        </w:rPr>
        <w:t xml:space="preserve">. </w:t>
      </w:r>
      <w:r>
        <w:t>Although</w:t>
      </w:r>
      <w:r>
        <w:rPr>
          <w:color w:val="000000"/>
        </w:rPr>
        <w:t xml:space="preserve"> the small </w:t>
      </w:r>
      <w:r>
        <w:rPr>
          <w:color w:val="000000"/>
        </w:rPr>
        <w:t xml:space="preserve">granivore species originally present in the community did not possess the traits necessary to </w:t>
      </w:r>
      <w:r>
        <w:t>compensate for kangaroo rats</w:t>
      </w:r>
      <w:r>
        <w:rPr>
          <w:color w:val="000000"/>
        </w:rPr>
        <w:t xml:space="preserve">, </w:t>
      </w:r>
      <w:r>
        <w:rPr>
          <w:i/>
          <w:color w:val="000000"/>
        </w:rPr>
        <w:t xml:space="preserve">C. </w:t>
      </w:r>
      <w:proofErr w:type="spellStart"/>
      <w:r>
        <w:rPr>
          <w:i/>
          <w:color w:val="000000"/>
        </w:rPr>
        <w:t>baileyi</w:t>
      </w:r>
      <w:proofErr w:type="spellEnd"/>
      <w:r>
        <w:rPr>
          <w:color w:val="000000"/>
        </w:rPr>
        <w:t xml:space="preserve"> supplied those traits and substantially restored community function on exclosure plots. In contrast, following the commun</w:t>
      </w:r>
      <w:r>
        <w:rPr>
          <w:color w:val="000000"/>
        </w:rPr>
        <w:t xml:space="preserve">ity reorganization event in 2010, </w:t>
      </w:r>
      <w:r>
        <w:rPr>
          <w:i/>
          <w:color w:val="000000"/>
        </w:rPr>
        <w:t xml:space="preserve">C. </w:t>
      </w:r>
      <w:proofErr w:type="spellStart"/>
      <w:r>
        <w:rPr>
          <w:i/>
          <w:color w:val="000000"/>
        </w:rPr>
        <w:t>baileyi</w:t>
      </w:r>
      <w:proofErr w:type="spellEnd"/>
      <w:r>
        <w:rPr>
          <w:i/>
          <w:color w:val="000000"/>
        </w:rPr>
        <w:t xml:space="preserve"> </w:t>
      </w:r>
      <w:r>
        <w:rPr>
          <w:color w:val="000000"/>
        </w:rPr>
        <w:t>remained present in the community, but</w:t>
      </w:r>
      <w:r>
        <w:rPr>
          <w:i/>
          <w:color w:val="000000"/>
        </w:rPr>
        <w:t xml:space="preserve"> </w:t>
      </w:r>
      <w:r>
        <w:rPr>
          <w:color w:val="000000"/>
        </w:rPr>
        <w:t xml:space="preserve">ceased to operate as a functional replacement for kangaroo rats. This is consistent with fluctuating conditions modulating the degree of functional </w:t>
      </w:r>
      <w:r>
        <w:t>redundancy</w:t>
      </w:r>
      <w:r>
        <w:rPr>
          <w:color w:val="000000"/>
        </w:rPr>
        <w:t xml:space="preserve"> between simil</w:t>
      </w:r>
      <w:r>
        <w:rPr>
          <w:color w:val="000000"/>
        </w:rPr>
        <w:t xml:space="preserve">ar, but non-identical, competitors. Kangaroo rats and </w:t>
      </w:r>
      <w:r>
        <w:rPr>
          <w:i/>
          <w:color w:val="000000"/>
        </w:rPr>
        <w:t xml:space="preserve">C. </w:t>
      </w:r>
      <w:proofErr w:type="spellStart"/>
      <w:r>
        <w:rPr>
          <w:i/>
          <w:color w:val="000000"/>
        </w:rPr>
        <w:t>baileyi</w:t>
      </w:r>
      <w:proofErr w:type="spellEnd"/>
      <w:r>
        <w:rPr>
          <w:i/>
          <w:color w:val="000000"/>
        </w:rPr>
        <w:t xml:space="preserve"> </w:t>
      </w:r>
      <w:r>
        <w:rPr>
          <w:color w:val="000000"/>
        </w:rPr>
        <w:t xml:space="preserve">are relatively similar in size and are demonstrably capable of using similar resources. However, </w:t>
      </w:r>
      <w:r>
        <w:rPr>
          <w:i/>
          <w:color w:val="000000"/>
        </w:rPr>
        <w:t xml:space="preserve">C. </w:t>
      </w:r>
      <w:proofErr w:type="spellStart"/>
      <w:r>
        <w:rPr>
          <w:i/>
          <w:color w:val="000000"/>
        </w:rPr>
        <w:t>baileyi</w:t>
      </w:r>
      <w:proofErr w:type="spellEnd"/>
      <w:r>
        <w:rPr>
          <w:i/>
          <w:color w:val="000000"/>
        </w:rPr>
        <w:t xml:space="preserve"> </w:t>
      </w:r>
      <w:r>
        <w:rPr>
          <w:color w:val="000000"/>
        </w:rPr>
        <w:t>prefers different, shrubbier microhabitats than kangaroo rats, and the two groups h</w:t>
      </w:r>
      <w:r>
        <w:rPr>
          <w:color w:val="000000"/>
        </w:rPr>
        <w:t xml:space="preserve">ave been </w:t>
      </w:r>
      <w:r>
        <w:t>observed</w:t>
      </w:r>
      <w:r>
        <w:rPr>
          <w:color w:val="000000"/>
        </w:rPr>
        <w:t xml:space="preserve"> to </w:t>
      </w:r>
      <w:r>
        <w:t>replace each other</w:t>
      </w:r>
      <w:r>
        <w:rPr>
          <w:color w:val="000000"/>
        </w:rPr>
        <w:t xml:space="preserve"> </w:t>
      </w:r>
      <w:r>
        <w:rPr>
          <w:color w:val="000000"/>
        </w:rPr>
        <w:t xml:space="preserve">in </w:t>
      </w:r>
      <w:r>
        <w:rPr>
          <w:color w:val="000000"/>
        </w:rPr>
        <w:t xml:space="preserve">adjacent habitats (Rosenzweig and </w:t>
      </w:r>
      <w:proofErr w:type="spellStart"/>
      <w:r>
        <w:rPr>
          <w:color w:val="000000"/>
        </w:rPr>
        <w:t>Winakur</w:t>
      </w:r>
      <w:proofErr w:type="spellEnd"/>
      <w:r>
        <w:rPr>
          <w:color w:val="000000"/>
        </w:rPr>
        <w:t xml:space="preserve"> 1969; </w:t>
      </w:r>
      <w:proofErr w:type="spellStart"/>
      <w:r>
        <w:rPr>
          <w:color w:val="000000"/>
        </w:rPr>
        <w:t>M’Closkey</w:t>
      </w:r>
      <w:proofErr w:type="spellEnd"/>
      <w:r>
        <w:rPr>
          <w:color w:val="000000"/>
        </w:rPr>
        <w:t xml:space="preserve"> 1982; Price 1978). We suggest that this study site, which has historically been dominated by kangaroo rats, constitutes marginal habitat for </w:t>
      </w:r>
      <w:r>
        <w:rPr>
          <w:i/>
          <w:color w:val="000000"/>
        </w:rPr>
        <w:t xml:space="preserve">C. </w:t>
      </w:r>
      <w:proofErr w:type="spellStart"/>
      <w:r>
        <w:rPr>
          <w:i/>
          <w:color w:val="000000"/>
        </w:rPr>
        <w:t>baileyi</w:t>
      </w:r>
      <w:proofErr w:type="spellEnd"/>
      <w:r>
        <w:rPr>
          <w:color w:val="000000"/>
        </w:rPr>
        <w:t xml:space="preserve">, and that, while conditions from 1996-2010 aligned sufficiently with </w:t>
      </w:r>
      <w:r>
        <w:rPr>
          <w:i/>
          <w:color w:val="000000"/>
        </w:rPr>
        <w:t xml:space="preserve">C. </w:t>
      </w:r>
      <w:proofErr w:type="spellStart"/>
      <w:r>
        <w:rPr>
          <w:i/>
          <w:color w:val="000000"/>
        </w:rPr>
        <w:t>baileyi</w:t>
      </w:r>
      <w:r>
        <w:rPr>
          <w:color w:val="000000"/>
        </w:rPr>
        <w:t>’s</w:t>
      </w:r>
      <w:proofErr w:type="spellEnd"/>
      <w:r>
        <w:rPr>
          <w:color w:val="000000"/>
        </w:rPr>
        <w:t xml:space="preserve"> requirements to create </w:t>
      </w:r>
      <w:r>
        <w:t>appreciable</w:t>
      </w:r>
      <w:r>
        <w:rPr>
          <w:color w:val="000000"/>
        </w:rPr>
        <w:t xml:space="preserve"> functional </w:t>
      </w:r>
      <w:r>
        <w:t>redundancy</w:t>
      </w:r>
      <w:r>
        <w:rPr>
          <w:color w:val="000000"/>
        </w:rPr>
        <w:t xml:space="preserve"> between kangaroo rats and </w:t>
      </w:r>
      <w:r>
        <w:rPr>
          <w:i/>
          <w:color w:val="000000"/>
        </w:rPr>
        <w:t xml:space="preserve">C. </w:t>
      </w:r>
      <w:proofErr w:type="spellStart"/>
      <w:r>
        <w:rPr>
          <w:i/>
          <w:color w:val="000000"/>
        </w:rPr>
        <w:t>baileyi</w:t>
      </w:r>
      <w:proofErr w:type="spellEnd"/>
      <w:r>
        <w:rPr>
          <w:color w:val="000000"/>
        </w:rPr>
        <w:t xml:space="preserve">, conditions since 2010 have caused this redundancy to break down. </w:t>
      </w:r>
      <w:r>
        <w:rPr>
          <w:i/>
          <w:color w:val="000000"/>
        </w:rPr>
        <w:t xml:space="preserve">C. </w:t>
      </w:r>
      <w:proofErr w:type="spellStart"/>
      <w:r>
        <w:rPr>
          <w:i/>
          <w:color w:val="000000"/>
        </w:rPr>
        <w:t>baileyi</w:t>
      </w:r>
      <w:r>
        <w:rPr>
          <w:color w:val="000000"/>
        </w:rPr>
        <w:t>’s</w:t>
      </w:r>
      <w:proofErr w:type="spellEnd"/>
      <w:r>
        <w:rPr>
          <w:color w:val="000000"/>
        </w:rPr>
        <w:t xml:space="preserve"> decline occurred immediately following a period of low plant productivity and low rodent abundance community-wide (Appendix 2; Christensen et al. 2018). In the decade </w:t>
      </w:r>
      <w:r>
        <w:t>after</w:t>
      </w:r>
      <w:r>
        <w:rPr>
          <w:color w:val="000000"/>
        </w:rPr>
        <w:t xml:space="preserve">, the site experienced </w:t>
      </w:r>
      <w:r>
        <w:rPr>
          <w:color w:val="000000"/>
        </w:rPr>
        <w:lastRenderedPageBreak/>
        <w:t>two long and severe droughts interspersed with an e</w:t>
      </w:r>
      <w:r>
        <w:rPr>
          <w:color w:val="000000"/>
        </w:rPr>
        <w:t xml:space="preserve">xceptionally wet period (Appendix 2; Christensen et al. 2018). These extreme conditions may themselves have limited </w:t>
      </w:r>
      <w:r>
        <w:rPr>
          <w:i/>
          <w:color w:val="000000"/>
        </w:rPr>
        <w:t xml:space="preserve">C. </w:t>
      </w:r>
      <w:proofErr w:type="spellStart"/>
      <w:r>
        <w:rPr>
          <w:i/>
          <w:color w:val="000000"/>
        </w:rPr>
        <w:t>baileyi’s</w:t>
      </w:r>
      <w:proofErr w:type="spellEnd"/>
      <w:r>
        <w:rPr>
          <w:i/>
          <w:color w:val="000000"/>
        </w:rPr>
        <w:t xml:space="preserve"> </w:t>
      </w:r>
      <w:r>
        <w:rPr>
          <w:color w:val="000000"/>
        </w:rPr>
        <w:t>fitness at the site, or the community-wide low abundance event may have temporarily overcome incumbency effects and triggered a</w:t>
      </w:r>
      <w:r>
        <w:rPr>
          <w:color w:val="000000"/>
        </w:rPr>
        <w:t xml:space="preserve"> community reorganization tracking longer-term habitat shifts (Thibault and Brown 2008; Christensen et al. 2018). Regardless of the proximate cause of </w:t>
      </w:r>
      <w:r>
        <w:rPr>
          <w:i/>
          <w:color w:val="000000"/>
        </w:rPr>
        <w:t xml:space="preserve">C. </w:t>
      </w:r>
      <w:proofErr w:type="spellStart"/>
      <w:r>
        <w:rPr>
          <w:i/>
          <w:color w:val="000000"/>
        </w:rPr>
        <w:t>baileyi</w:t>
      </w:r>
      <w:r>
        <w:rPr>
          <w:color w:val="000000"/>
        </w:rPr>
        <w:t>’s</w:t>
      </w:r>
      <w:proofErr w:type="spellEnd"/>
      <w:r>
        <w:rPr>
          <w:color w:val="000000"/>
        </w:rPr>
        <w:t xml:space="preserve"> decline, the fact that </w:t>
      </w:r>
      <w:r>
        <w:rPr>
          <w:i/>
          <w:color w:val="000000"/>
        </w:rPr>
        <w:t xml:space="preserve">C. </w:t>
      </w:r>
      <w:proofErr w:type="spellStart"/>
      <w:r>
        <w:rPr>
          <w:i/>
          <w:color w:val="000000"/>
        </w:rPr>
        <w:t>balieyi</w:t>
      </w:r>
      <w:proofErr w:type="spellEnd"/>
      <w:r>
        <w:rPr>
          <w:i/>
          <w:color w:val="000000"/>
        </w:rPr>
        <w:t xml:space="preserve"> </w:t>
      </w:r>
      <w:r>
        <w:rPr>
          <w:color w:val="000000"/>
        </w:rPr>
        <w:t>remains in the community, but no longer compensates for ka</w:t>
      </w:r>
      <w:r>
        <w:rPr>
          <w:color w:val="000000"/>
        </w:rPr>
        <w:t xml:space="preserve">ngaroo rats, illustrates that changing conditions can have profound effects on </w:t>
      </w:r>
      <w:r>
        <w:t>community function</w:t>
      </w:r>
      <w:r>
        <w:rPr>
          <w:color w:val="000000"/>
        </w:rPr>
        <w:t xml:space="preserve"> by modulating the degree of functional </w:t>
      </w:r>
      <w:r>
        <w:t>redundancy</w:t>
      </w:r>
      <w:r>
        <w:rPr>
          <w:color w:val="000000"/>
        </w:rPr>
        <w:t xml:space="preserve"> within a consistent set of </w:t>
      </w:r>
      <w:proofErr w:type="spellStart"/>
      <w:r>
        <w:rPr>
          <w:color w:val="000000"/>
        </w:rPr>
        <w:t>species.</w:t>
      </w:r>
      <w:sdt>
        <w:sdtPr>
          <w:tag w:val="goog_rdk_42"/>
          <w:id w:val="-563714885"/>
        </w:sdtPr>
        <w:sdtEndPr/>
        <w:sdtContent>
          <w:sdt>
            <w:sdtPr>
              <w:tag w:val="goog_rdk_43"/>
              <w:id w:val="-627083118"/>
            </w:sdtPr>
            <w:sdtEndPr/>
            <w:sdtContent/>
          </w:sdt>
        </w:sdtContent>
      </w:sdt>
      <w:proofErr w:type="spellEnd"/>
    </w:p>
    <w:p w14:paraId="3E362329" w14:textId="165710EA" w:rsidR="00AE66A3" w:rsidRPr="005B1DA0" w:rsidRDefault="00AE66A3">
      <w:pPr>
        <w:pBdr>
          <w:top w:val="nil"/>
          <w:left w:val="nil"/>
          <w:bottom w:val="nil"/>
          <w:right w:val="nil"/>
          <w:between w:val="nil"/>
        </w:pBdr>
        <w:ind w:firstLine="720"/>
        <w:rPr>
          <w:ins w:id="10" w:author="Renata M. Diaz" w:date="2021-09-30T15:46:00Z"/>
          <w:iCs/>
          <w:color w:val="000000"/>
        </w:rPr>
      </w:pPr>
      <w:ins w:id="11" w:author="Renata M. Diaz" w:date="2021-09-30T15:47:00Z">
        <w:r>
          <w:rPr>
            <w:color w:val="000000"/>
          </w:rPr>
          <w:t xml:space="preserve">While changes in compensation over time have contributed to changes in community function </w:t>
        </w:r>
      </w:ins>
      <w:ins w:id="12" w:author="Renata M. Diaz" w:date="2021-09-30T15:48:00Z">
        <w:r>
          <w:rPr>
            <w:color w:val="000000"/>
          </w:rPr>
          <w:t>in this system</w:t>
        </w:r>
      </w:ins>
      <w:ins w:id="13" w:author="Renata M. Diaz" w:date="2021-09-30T15:47:00Z">
        <w:r>
          <w:rPr>
            <w:color w:val="000000"/>
          </w:rPr>
          <w:t>, changes in compensation alone do not fully account for the lo</w:t>
        </w:r>
      </w:ins>
      <w:ins w:id="14" w:author="Renata M. Diaz" w:date="2021-09-30T15:48:00Z">
        <w:r>
          <w:rPr>
            <w:color w:val="000000"/>
          </w:rPr>
          <w:t xml:space="preserve">ng-term changes in the overall impact of kangaroo rat removal on </w:t>
        </w:r>
        <w:proofErr w:type="spellStart"/>
        <w:r>
          <w:rPr>
            <w:i/>
            <w:color w:val="000000"/>
          </w:rPr>
          <w:t>Etot</w:t>
        </w:r>
        <w:proofErr w:type="spellEnd"/>
        <w:r>
          <w:rPr>
            <w:iCs/>
            <w:color w:val="000000"/>
          </w:rPr>
          <w:t xml:space="preserve">. </w:t>
        </w:r>
      </w:ins>
      <w:ins w:id="15" w:author="Renata M. Diaz" w:date="2021-09-30T15:49:00Z">
        <w:r>
          <w:rPr>
            <w:iCs/>
            <w:color w:val="000000"/>
          </w:rPr>
          <w:t xml:space="preserve">Specifically, although </w:t>
        </w:r>
      </w:ins>
      <w:ins w:id="16" w:author="Renata M. Diaz" w:date="2021-09-30T15:51:00Z">
        <w:r w:rsidR="005B1DA0">
          <w:rPr>
            <w:iCs/>
            <w:color w:val="000000"/>
          </w:rPr>
          <w:t xml:space="preserve">the ratio of </w:t>
        </w:r>
        <w:proofErr w:type="spellStart"/>
        <w:r w:rsidR="005B1DA0">
          <w:rPr>
            <w:i/>
            <w:color w:val="000000"/>
          </w:rPr>
          <w:t>Etot</w:t>
        </w:r>
        <w:proofErr w:type="spellEnd"/>
        <w:r w:rsidR="005B1DA0">
          <w:rPr>
            <w:i/>
            <w:color w:val="000000"/>
          </w:rPr>
          <w:t xml:space="preserve"> </w:t>
        </w:r>
        <w:r w:rsidR="005B1DA0">
          <w:rPr>
            <w:iCs/>
            <w:color w:val="000000"/>
          </w:rPr>
          <w:t>on exclosure plots relative to control plots</w:t>
        </w:r>
      </w:ins>
      <w:ins w:id="17" w:author="Renata M. Diaz" w:date="2021-09-30T15:54:00Z">
        <w:r w:rsidR="005B1DA0">
          <w:rPr>
            <w:iCs/>
            <w:color w:val="000000"/>
          </w:rPr>
          <w:t xml:space="preserve"> </w:t>
        </w:r>
      </w:ins>
      <w:ins w:id="18" w:author="Renata M. Diaz" w:date="2021-09-30T15:50:00Z">
        <w:r w:rsidR="005B1DA0">
          <w:rPr>
            <w:iCs/>
            <w:color w:val="000000"/>
          </w:rPr>
          <w:t xml:space="preserve">declined coinciding with the breakdown in compensation associated with </w:t>
        </w:r>
        <w:r w:rsidR="005B1DA0">
          <w:rPr>
            <w:i/>
            <w:iCs/>
            <w:color w:val="000000"/>
          </w:rPr>
          <w:t xml:space="preserve">C. </w:t>
        </w:r>
        <w:proofErr w:type="spellStart"/>
        <w:r w:rsidR="005B1DA0">
          <w:rPr>
            <w:i/>
            <w:iCs/>
            <w:color w:val="000000"/>
          </w:rPr>
          <w:t>baileyi</w:t>
        </w:r>
        <w:proofErr w:type="spellEnd"/>
        <w:r w:rsidR="005B1DA0">
          <w:rPr>
            <w:color w:val="000000"/>
          </w:rPr>
          <w:t>,</w:t>
        </w:r>
      </w:ins>
      <w:ins w:id="19" w:author="Renata M. Diaz" w:date="2021-09-30T15:51:00Z">
        <w:r w:rsidR="005B1DA0">
          <w:rPr>
            <w:color w:val="000000"/>
          </w:rPr>
          <w:t xml:space="preserve"> </w:t>
        </w:r>
      </w:ins>
      <w:ins w:id="20" w:author="Renata M. Diaz" w:date="2021-09-30T15:52:00Z">
        <w:r w:rsidR="005B1DA0">
          <w:rPr>
            <w:color w:val="000000"/>
          </w:rPr>
          <w:t>it remained higher than the levels observed prior</w:t>
        </w:r>
      </w:ins>
      <w:ins w:id="21" w:author="Renata M. Diaz" w:date="2021-09-30T15:53:00Z">
        <w:r w:rsidR="005B1DA0">
          <w:rPr>
            <w:color w:val="000000"/>
          </w:rPr>
          <w:t xml:space="preserve"> to 1997 (Figure 1A). </w:t>
        </w:r>
      </w:ins>
      <w:ins w:id="22" w:author="Renata M. Diaz" w:date="2021-09-30T15:55:00Z">
        <w:r w:rsidR="005B1DA0">
          <w:rPr>
            <w:color w:val="000000"/>
          </w:rPr>
          <w:t>Th</w:t>
        </w:r>
      </w:ins>
      <w:ins w:id="23" w:author="Renata M. Diaz" w:date="2021-09-30T16:08:00Z">
        <w:r w:rsidR="00BF3677">
          <w:rPr>
            <w:color w:val="000000"/>
          </w:rPr>
          <w:t>is</w:t>
        </w:r>
      </w:ins>
      <w:ins w:id="24" w:author="Renata M. Diaz" w:date="2021-09-30T15:56:00Z">
        <w:r w:rsidR="005B1DA0">
          <w:rPr>
            <w:color w:val="000000"/>
          </w:rPr>
          <w:t xml:space="preserve"> difference in exclosure </w:t>
        </w:r>
        <w:proofErr w:type="spellStart"/>
        <w:r w:rsidR="005B1DA0">
          <w:rPr>
            <w:i/>
            <w:color w:val="000000"/>
          </w:rPr>
          <w:t>Etot</w:t>
        </w:r>
        <w:proofErr w:type="spellEnd"/>
        <w:r w:rsidR="005B1DA0">
          <w:rPr>
            <w:i/>
            <w:color w:val="000000"/>
          </w:rPr>
          <w:t xml:space="preserve"> </w:t>
        </w:r>
        <w:r w:rsidR="005B1DA0">
          <w:rPr>
            <w:iCs/>
            <w:color w:val="000000"/>
          </w:rPr>
          <w:t xml:space="preserve">between the first and last time periods cannot be explained by </w:t>
        </w:r>
      </w:ins>
      <w:ins w:id="25" w:author="Renata M. Diaz" w:date="2021-09-30T15:57:00Z">
        <w:r w:rsidR="005B1DA0">
          <w:rPr>
            <w:iCs/>
            <w:color w:val="000000"/>
          </w:rPr>
          <w:t xml:space="preserve">an increase in </w:t>
        </w:r>
      </w:ins>
      <w:ins w:id="26" w:author="Renata M. Diaz" w:date="2021-09-30T15:56:00Z">
        <w:r w:rsidR="005B1DA0">
          <w:rPr>
            <w:iCs/>
            <w:color w:val="000000"/>
          </w:rPr>
          <w:t>compensation</w:t>
        </w:r>
      </w:ins>
      <w:ins w:id="27" w:author="Renata M. Diaz" w:date="2021-09-30T16:08:00Z">
        <w:r w:rsidR="009C0045">
          <w:rPr>
            <w:iCs/>
            <w:color w:val="000000"/>
          </w:rPr>
          <w:t xml:space="preserve">, </w:t>
        </w:r>
      </w:ins>
      <w:ins w:id="28" w:author="Renata M. Diaz" w:date="2021-09-30T16:00:00Z">
        <w:r w:rsidR="005B1DA0">
          <w:rPr>
            <w:iCs/>
            <w:color w:val="000000"/>
          </w:rPr>
          <w:t>as compensation from 2010-2020</w:t>
        </w:r>
      </w:ins>
      <w:ins w:id="29" w:author="Renata M. Diaz" w:date="2021-09-30T16:01:00Z">
        <w:r w:rsidR="009C0045">
          <w:rPr>
            <w:iCs/>
            <w:color w:val="000000"/>
          </w:rPr>
          <w:t xml:space="preserve"> approximate</w:t>
        </w:r>
      </w:ins>
      <w:ins w:id="30" w:author="Renata M. Diaz" w:date="2021-09-30T16:07:00Z">
        <w:r w:rsidR="009C0045">
          <w:rPr>
            <w:iCs/>
            <w:color w:val="000000"/>
          </w:rPr>
          <w:t>d</w:t>
        </w:r>
      </w:ins>
      <w:ins w:id="31" w:author="Renata M. Diaz" w:date="2021-09-30T16:01:00Z">
        <w:r w:rsidR="009C0045">
          <w:rPr>
            <w:iCs/>
            <w:color w:val="000000"/>
          </w:rPr>
          <w:t xml:space="preserve"> pre-1997 levels (Figure 1B). </w:t>
        </w:r>
      </w:ins>
      <w:ins w:id="32" w:author="Renata M. Diaz" w:date="2021-09-30T16:03:00Z">
        <w:r w:rsidR="009C0045">
          <w:rPr>
            <w:iCs/>
            <w:color w:val="000000"/>
          </w:rPr>
          <w:t>Rather</w:t>
        </w:r>
      </w:ins>
      <w:ins w:id="33" w:author="Renata M. Diaz" w:date="2021-09-30T16:02:00Z">
        <w:r w:rsidR="009C0045">
          <w:rPr>
            <w:iCs/>
            <w:color w:val="000000"/>
          </w:rPr>
          <w:t xml:space="preserve">, </w:t>
        </w:r>
      </w:ins>
      <w:ins w:id="34" w:author="Renata M. Diaz" w:date="2021-09-30T16:08:00Z">
        <w:r w:rsidR="00BF3677">
          <w:rPr>
            <w:iCs/>
            <w:color w:val="000000"/>
          </w:rPr>
          <w:t>the</w:t>
        </w:r>
      </w:ins>
      <w:ins w:id="35" w:author="Renata M. Diaz" w:date="2021-09-30T16:02:00Z">
        <w:r w:rsidR="009C0045">
          <w:rPr>
            <w:iCs/>
            <w:color w:val="000000"/>
          </w:rPr>
          <w:t xml:space="preserve"> increase in </w:t>
        </w:r>
        <w:proofErr w:type="spellStart"/>
        <w:r w:rsidR="009C0045">
          <w:rPr>
            <w:i/>
            <w:color w:val="000000"/>
          </w:rPr>
          <w:t>Etot</w:t>
        </w:r>
        <w:proofErr w:type="spellEnd"/>
        <w:r w:rsidR="009C0045">
          <w:rPr>
            <w:i/>
            <w:color w:val="000000"/>
          </w:rPr>
          <w:t xml:space="preserve"> </w:t>
        </w:r>
        <w:r w:rsidR="009C0045">
          <w:rPr>
            <w:iCs/>
            <w:color w:val="000000"/>
          </w:rPr>
          <w:t xml:space="preserve">on exclosure plots relative to control plots </w:t>
        </w:r>
      </w:ins>
      <w:ins w:id="36" w:author="Renata M. Diaz" w:date="2021-09-30T16:03:00Z">
        <w:r w:rsidR="009C0045">
          <w:rPr>
            <w:iCs/>
            <w:color w:val="000000"/>
          </w:rPr>
          <w:t xml:space="preserve">was the result of a long-term decrease in the contribution of kangaroo rats to </w:t>
        </w:r>
        <w:proofErr w:type="spellStart"/>
        <w:r w:rsidR="009C0045">
          <w:rPr>
            <w:i/>
            <w:color w:val="000000"/>
          </w:rPr>
          <w:t>Etot</w:t>
        </w:r>
        <w:proofErr w:type="spellEnd"/>
        <w:r w:rsidR="009C0045">
          <w:rPr>
            <w:i/>
            <w:color w:val="000000"/>
          </w:rPr>
          <w:t xml:space="preserve"> </w:t>
        </w:r>
        <w:r w:rsidR="009C0045">
          <w:rPr>
            <w:iCs/>
            <w:color w:val="000000"/>
          </w:rPr>
          <w:t>sitewide</w:t>
        </w:r>
      </w:ins>
      <w:ins w:id="37" w:author="Renata M. Diaz" w:date="2021-09-30T16:01:00Z">
        <w:r w:rsidR="009C0045">
          <w:rPr>
            <w:iCs/>
            <w:color w:val="000000"/>
          </w:rPr>
          <w:t xml:space="preserve">. </w:t>
        </w:r>
      </w:ins>
      <w:ins w:id="38" w:author="Renata M. Diaz" w:date="2021-09-30T16:04:00Z">
        <w:r w:rsidR="009C0045">
          <w:rPr>
            <w:iCs/>
            <w:color w:val="000000"/>
          </w:rPr>
          <w:t xml:space="preserve">Because kangaroo rats accounted for a smaller proportion of </w:t>
        </w:r>
        <w:proofErr w:type="spellStart"/>
        <w:r w:rsidR="009C0045">
          <w:rPr>
            <w:i/>
            <w:iCs/>
            <w:color w:val="000000"/>
          </w:rPr>
          <w:t>Etot</w:t>
        </w:r>
        <w:proofErr w:type="spellEnd"/>
        <w:r w:rsidR="009C0045">
          <w:rPr>
            <w:i/>
            <w:iCs/>
            <w:color w:val="000000"/>
          </w:rPr>
          <w:t xml:space="preserve"> </w:t>
        </w:r>
        <w:r w:rsidR="009C0045">
          <w:rPr>
            <w:color w:val="000000"/>
          </w:rPr>
          <w:t>on control plots from 2010-2020 than they did prior to 1997, their remov</w:t>
        </w:r>
      </w:ins>
      <w:ins w:id="39" w:author="Renata M. Diaz" w:date="2021-09-30T16:05:00Z">
        <w:r w:rsidR="009C0045">
          <w:rPr>
            <w:color w:val="000000"/>
          </w:rPr>
          <w:t>al had a smaller impact on community function – even though there was n</w:t>
        </w:r>
      </w:ins>
      <w:ins w:id="40" w:author="Renata M. Diaz" w:date="2021-09-30T16:06:00Z">
        <w:r w:rsidR="009C0045">
          <w:rPr>
            <w:color w:val="000000"/>
          </w:rPr>
          <w:t xml:space="preserve">ot an increase in the degree to which small granivores compensated for their absence. In fact, the relatively consistent </w:t>
        </w:r>
        <w:proofErr w:type="spellStart"/>
        <w:r w:rsidR="009C0045">
          <w:rPr>
            <w:color w:val="000000"/>
          </w:rPr>
          <w:t>levels</w:t>
        </w:r>
        <w:proofErr w:type="spellEnd"/>
        <w:r w:rsidR="009C0045">
          <w:rPr>
            <w:color w:val="000000"/>
          </w:rPr>
          <w:t xml:space="preserve"> of compensation achieved i</w:t>
        </w:r>
      </w:ins>
      <w:ins w:id="41" w:author="Renata M. Diaz" w:date="2021-09-30T16:07:00Z">
        <w:r w:rsidR="009C0045">
          <w:rPr>
            <w:color w:val="000000"/>
          </w:rPr>
          <w:t xml:space="preserve">n the decades preceding and following </w:t>
        </w:r>
        <w:r w:rsidR="009C0045">
          <w:rPr>
            <w:i/>
            <w:iCs/>
            <w:color w:val="000000"/>
          </w:rPr>
          <w:t xml:space="preserve">C. </w:t>
        </w:r>
        <w:proofErr w:type="spellStart"/>
        <w:r w:rsidR="009C0045">
          <w:rPr>
            <w:i/>
            <w:iCs/>
            <w:color w:val="000000"/>
          </w:rPr>
          <w:t>baileyi</w:t>
        </w:r>
        <w:r w:rsidR="009C0045">
          <w:rPr>
            <w:color w:val="000000"/>
          </w:rPr>
          <w:t>’s</w:t>
        </w:r>
        <w:proofErr w:type="spellEnd"/>
        <w:r w:rsidR="009C0045">
          <w:rPr>
            <w:color w:val="000000"/>
          </w:rPr>
          <w:t xml:space="preserve"> dominance at the site suggest a relatively stable, and limited, degree of functional overlap between kangaroo rats and the original small granivor</w:t>
        </w:r>
      </w:ins>
      <w:ins w:id="42" w:author="Renata M. Diaz" w:date="2021-09-30T16:09:00Z">
        <w:r w:rsidR="00BF3677">
          <w:rPr>
            <w:color w:val="000000"/>
          </w:rPr>
          <w:t>es</w:t>
        </w:r>
      </w:ins>
      <w:ins w:id="43" w:author="Renata M. Diaz" w:date="2021-09-30T16:07:00Z">
        <w:r w:rsidR="009C0045">
          <w:rPr>
            <w:color w:val="000000"/>
          </w:rPr>
          <w:t xml:space="preserve"> </w:t>
        </w:r>
        <w:r w:rsidR="009C0045">
          <w:rPr>
            <w:color w:val="000000"/>
          </w:rPr>
          <w:lastRenderedPageBreak/>
          <w:t xml:space="preserve">(i.e., excluding </w:t>
        </w:r>
        <w:r w:rsidR="009C0045">
          <w:rPr>
            <w:i/>
            <w:iCs/>
            <w:color w:val="000000"/>
          </w:rPr>
          <w:t xml:space="preserve">C. </w:t>
        </w:r>
        <w:proofErr w:type="spellStart"/>
        <w:r w:rsidR="009C0045">
          <w:rPr>
            <w:i/>
            <w:iCs/>
            <w:color w:val="000000"/>
          </w:rPr>
          <w:t>bailyei</w:t>
        </w:r>
        <w:proofErr w:type="spellEnd"/>
        <w:r w:rsidR="009C0045">
          <w:rPr>
            <w:color w:val="000000"/>
          </w:rPr>
          <w:t xml:space="preserve">). </w:t>
        </w:r>
      </w:ins>
      <w:ins w:id="44" w:author="Renata M. Diaz" w:date="2021-09-30T16:12:00Z">
        <w:r w:rsidR="00FB439A">
          <w:rPr>
            <w:color w:val="000000"/>
          </w:rPr>
          <w:t xml:space="preserve">Niche complementarity, combined with changing habitat conditions, may partially explain </w:t>
        </w:r>
      </w:ins>
      <w:ins w:id="45" w:author="Renata M. Diaz" w:date="2021-09-30T16:14:00Z">
        <w:r w:rsidR="00FB439A">
          <w:rPr>
            <w:color w:val="000000"/>
          </w:rPr>
          <w:t xml:space="preserve">how small granivores have come to account for a larger proportion of community </w:t>
        </w:r>
        <w:proofErr w:type="spellStart"/>
        <w:r w:rsidR="00FB439A">
          <w:rPr>
            <w:i/>
            <w:color w:val="000000"/>
          </w:rPr>
          <w:t>Etot</w:t>
        </w:r>
      </w:ins>
      <w:proofErr w:type="spellEnd"/>
      <w:ins w:id="46" w:author="Renata M. Diaz" w:date="2021-09-30T16:12:00Z">
        <w:r w:rsidR="00FB439A">
          <w:rPr>
            <w:color w:val="000000"/>
          </w:rPr>
          <w:t xml:space="preserve"> </w:t>
        </w:r>
      </w:ins>
      <w:ins w:id="47" w:author="Renata M. Diaz" w:date="2021-09-30T16:14:00Z">
        <w:r w:rsidR="00FB439A">
          <w:rPr>
            <w:color w:val="000000"/>
          </w:rPr>
          <w:t>over time, but have n</w:t>
        </w:r>
      </w:ins>
      <w:ins w:id="48" w:author="Renata M. Diaz" w:date="2021-09-30T16:15:00Z">
        <w:r w:rsidR="00FB439A">
          <w:rPr>
            <w:color w:val="000000"/>
          </w:rPr>
          <w:t>ot increased their capacity to exploit resources usually controlled by kangaroo rats. It is well-documented that</w:t>
        </w:r>
      </w:ins>
      <w:ins w:id="49" w:author="Renata M. Diaz" w:date="2021-09-30T16:16:00Z">
        <w:r w:rsidR="00FB439A">
          <w:rPr>
            <w:color w:val="000000"/>
          </w:rPr>
          <w:t>, while kangaroo rats readily forage in open micr</w:t>
        </w:r>
      </w:ins>
      <w:ins w:id="50" w:author="Renata M. Diaz" w:date="2021-09-30T16:17:00Z">
        <w:r w:rsidR="00FB439A">
          <w:rPr>
            <w:color w:val="000000"/>
          </w:rPr>
          <w:t>ohabitats where predation risk can be relatively high,</w:t>
        </w:r>
      </w:ins>
      <w:ins w:id="51" w:author="Renata M. Diaz" w:date="2021-09-30T16:15:00Z">
        <w:r w:rsidR="00FB439A">
          <w:rPr>
            <w:color w:val="000000"/>
          </w:rPr>
          <w:t xml:space="preserve"> </w:t>
        </w:r>
      </w:ins>
      <w:ins w:id="52" w:author="Renata M. Diaz" w:date="2021-09-30T16:16:00Z">
        <w:r w:rsidR="00FB439A">
          <w:rPr>
            <w:color w:val="000000"/>
          </w:rPr>
          <w:t>smaller granivores rely on vegetation cover as an antipredator defense and preferentially forage in sheltered microhabitats</w:t>
        </w:r>
      </w:ins>
      <w:ins w:id="53" w:author="Renata M. Diaz" w:date="2021-09-30T16:17:00Z">
        <w:r w:rsidR="00FB439A">
          <w:rPr>
            <w:color w:val="000000"/>
          </w:rPr>
          <w:t xml:space="preserve"> (</w:t>
        </w:r>
        <w:proofErr w:type="spellStart"/>
        <w:r w:rsidR="00FB439A">
          <w:rPr>
            <w:color w:val="000000"/>
          </w:rPr>
          <w:t>Kelt</w:t>
        </w:r>
        <w:proofErr w:type="spellEnd"/>
        <w:r w:rsidR="00FB439A">
          <w:rPr>
            <w:color w:val="000000"/>
          </w:rPr>
          <w:t xml:space="preserve"> 2011). Over the course of this experiment,</w:t>
        </w:r>
      </w:ins>
      <w:ins w:id="54" w:author="Renata M. Diaz" w:date="2021-09-30T16:30:00Z">
        <w:r w:rsidR="003C702C">
          <w:rPr>
            <w:color w:val="000000"/>
          </w:rPr>
          <w:t xml:space="preserve"> the habitat at</w:t>
        </w:r>
      </w:ins>
      <w:ins w:id="55" w:author="Renata M. Diaz" w:date="2021-09-30T16:17:00Z">
        <w:r w:rsidR="00FB439A">
          <w:rPr>
            <w:color w:val="000000"/>
          </w:rPr>
          <w:t xml:space="preserve"> </w:t>
        </w:r>
      </w:ins>
      <w:ins w:id="56" w:author="Renata M. Diaz" w:date="2021-09-30T16:29:00Z">
        <w:r w:rsidR="003C702C">
          <w:rPr>
            <w:color w:val="000000"/>
          </w:rPr>
          <w:t>th</w:t>
        </w:r>
      </w:ins>
      <w:ins w:id="57" w:author="Renata M. Diaz" w:date="2021-09-30T16:30:00Z">
        <w:r w:rsidR="003C702C">
          <w:rPr>
            <w:color w:val="000000"/>
          </w:rPr>
          <w:t>is</w:t>
        </w:r>
      </w:ins>
      <w:ins w:id="58" w:author="Renata M. Diaz" w:date="2021-09-30T16:17:00Z">
        <w:r w:rsidR="00FB439A">
          <w:rPr>
            <w:color w:val="000000"/>
          </w:rPr>
          <w:t xml:space="preserve"> study site has transitioned from an arid grassland to a shrubland (Brown et al. 1997</w:t>
        </w:r>
      </w:ins>
      <w:ins w:id="59" w:author="Renata M. Diaz" w:date="2021-09-30T16:18:00Z">
        <w:r w:rsidR="00FB439A">
          <w:rPr>
            <w:color w:val="000000"/>
          </w:rPr>
          <w:t>). As the landscape availability of</w:t>
        </w:r>
      </w:ins>
      <w:ins w:id="60" w:author="Renata M. Diaz" w:date="2021-09-30T16:19:00Z">
        <w:r w:rsidR="00FB439A">
          <w:rPr>
            <w:color w:val="000000"/>
          </w:rPr>
          <w:t xml:space="preserve"> </w:t>
        </w:r>
      </w:ins>
      <w:ins w:id="61" w:author="Renata M. Diaz" w:date="2021-09-30T16:20:00Z">
        <w:r w:rsidR="00FB439A">
          <w:rPr>
            <w:color w:val="000000"/>
          </w:rPr>
          <w:t xml:space="preserve">open and sheltered </w:t>
        </w:r>
      </w:ins>
      <w:ins w:id="62" w:author="Renata M. Diaz" w:date="2021-09-30T16:19:00Z">
        <w:r w:rsidR="00FB439A">
          <w:rPr>
            <w:color w:val="000000"/>
          </w:rPr>
          <w:t>microhabitats shifted</w:t>
        </w:r>
      </w:ins>
      <w:ins w:id="63" w:author="Renata M. Diaz" w:date="2021-09-30T16:20:00Z">
        <w:r w:rsidR="00FB439A">
          <w:rPr>
            <w:color w:val="000000"/>
          </w:rPr>
          <w:t xml:space="preserve">, </w:t>
        </w:r>
      </w:ins>
      <w:ins w:id="64" w:author="Renata M. Diaz" w:date="2021-09-30T16:22:00Z">
        <w:r w:rsidR="001C6184">
          <w:rPr>
            <w:color w:val="000000"/>
          </w:rPr>
          <w:t xml:space="preserve">small granivores may have gained access to a larger proportion of resources and increased their share of </w:t>
        </w:r>
        <w:proofErr w:type="spellStart"/>
        <w:r w:rsidR="001C6184" w:rsidRPr="001C6184">
          <w:rPr>
            <w:i/>
            <w:iCs/>
            <w:color w:val="000000"/>
          </w:rPr>
          <w:t>Etot</w:t>
        </w:r>
      </w:ins>
      <w:proofErr w:type="spellEnd"/>
      <w:ins w:id="65" w:author="Renata M. Diaz" w:date="2021-09-30T16:23:00Z">
        <w:r w:rsidR="001C6184">
          <w:rPr>
            <w:color w:val="000000"/>
          </w:rPr>
          <w:t xml:space="preserve"> sitewide</w:t>
        </w:r>
      </w:ins>
      <w:ins w:id="66" w:author="Renata M. Diaz" w:date="2021-09-30T16:22:00Z">
        <w:r w:rsidR="001C6184">
          <w:rPr>
            <w:color w:val="000000"/>
          </w:rPr>
          <w:t xml:space="preserve">. </w:t>
        </w:r>
      </w:ins>
      <w:ins w:id="67" w:author="Renata M. Diaz" w:date="2021-09-30T16:23:00Z">
        <w:r w:rsidR="001C6184">
          <w:rPr>
            <w:color w:val="000000"/>
          </w:rPr>
          <w:t xml:space="preserve">However, </w:t>
        </w:r>
      </w:ins>
      <w:ins w:id="68" w:author="Renata M. Diaz" w:date="2021-09-30T16:20:00Z">
        <w:r w:rsidR="00FB439A" w:rsidRPr="001C6184">
          <w:rPr>
            <w:color w:val="000000"/>
          </w:rPr>
          <w:t>kangaroo</w:t>
        </w:r>
        <w:r w:rsidR="00FB439A">
          <w:rPr>
            <w:color w:val="000000"/>
          </w:rPr>
          <w:t xml:space="preserve"> rats may have continued to use resources </w:t>
        </w:r>
      </w:ins>
      <w:ins w:id="69" w:author="Renata M. Diaz" w:date="2021-09-30T16:24:00Z">
        <w:r w:rsidR="001C6184">
          <w:rPr>
            <w:color w:val="000000"/>
          </w:rPr>
          <w:t xml:space="preserve">predominately </w:t>
        </w:r>
      </w:ins>
      <w:ins w:id="70" w:author="Renata M. Diaz" w:date="2021-09-30T16:20:00Z">
        <w:r w:rsidR="00FB439A">
          <w:rPr>
            <w:color w:val="000000"/>
          </w:rPr>
          <w:t>located in the remaining open areas</w:t>
        </w:r>
      </w:ins>
      <w:ins w:id="71" w:author="Renata M. Diaz" w:date="2021-09-30T16:24:00Z">
        <w:r w:rsidR="001C6184">
          <w:rPr>
            <w:color w:val="000000"/>
          </w:rPr>
          <w:t xml:space="preserve"> – resources that</w:t>
        </w:r>
      </w:ins>
      <w:ins w:id="72" w:author="Renata M. Diaz" w:date="2021-09-30T16:20:00Z">
        <w:r w:rsidR="00FB439A">
          <w:rPr>
            <w:color w:val="000000"/>
          </w:rPr>
          <w:t xml:space="preserve"> would have</w:t>
        </w:r>
      </w:ins>
      <w:ins w:id="73" w:author="Renata M. Diaz" w:date="2021-09-30T16:21:00Z">
        <w:r w:rsidR="00FB439A">
          <w:rPr>
            <w:color w:val="000000"/>
          </w:rPr>
          <w:t xml:space="preserve"> remained inaccessible to smaller granivores, even on plots where kangaroo rats were removed. </w:t>
        </w:r>
      </w:ins>
      <w:ins w:id="74" w:author="Renata M. Diaz" w:date="2021-09-30T16:30:00Z">
        <w:r w:rsidR="003C702C">
          <w:rPr>
            <w:color w:val="000000"/>
          </w:rPr>
          <w:t>The long-term reduction in the impact of kangaroo rat removal on community function, driven by niche complementarity and consistent niche parti</w:t>
        </w:r>
      </w:ins>
      <w:ins w:id="75" w:author="Renata M. Diaz" w:date="2021-09-30T16:31:00Z">
        <w:r w:rsidR="003C702C">
          <w:rPr>
            <w:color w:val="000000"/>
          </w:rPr>
          <w:t xml:space="preserve">tioning, contrasts with the temporary compensatory dynamic driven by functional redundancy with </w:t>
        </w:r>
        <w:r w:rsidR="003C702C">
          <w:rPr>
            <w:i/>
            <w:iCs/>
            <w:color w:val="000000"/>
          </w:rPr>
          <w:t xml:space="preserve">C. </w:t>
        </w:r>
        <w:proofErr w:type="spellStart"/>
        <w:r w:rsidR="003C702C">
          <w:rPr>
            <w:i/>
            <w:iCs/>
            <w:color w:val="000000"/>
          </w:rPr>
          <w:t>baileyi</w:t>
        </w:r>
        <w:proofErr w:type="spellEnd"/>
        <w:r w:rsidR="003C702C">
          <w:rPr>
            <w:color w:val="000000"/>
          </w:rPr>
          <w:t>. Although changes in the overall effect of species loss are sometimes treated interchangeably with compensation (</w:t>
        </w:r>
        <w:proofErr w:type="gramStart"/>
        <w:r w:rsidR="003C702C">
          <w:rPr>
            <w:color w:val="000000"/>
          </w:rPr>
          <w:t>e.g.</w:t>
        </w:r>
        <w:proofErr w:type="gramEnd"/>
        <w:r w:rsidR="003C702C">
          <w:rPr>
            <w:color w:val="000000"/>
          </w:rPr>
          <w:t xml:space="preserve"> Ernest and Brown 2001 compared to Thibault et al. 2010, Bledsoe and Ernest 2019), </w:t>
        </w:r>
      </w:ins>
      <w:ins w:id="76" w:author="Renata M. Diaz" w:date="2021-09-30T16:32:00Z">
        <w:r w:rsidR="003C702C">
          <w:rPr>
            <w:color w:val="000000"/>
          </w:rPr>
          <w:t xml:space="preserve">especially at short timescales, it is important to recognize that multiple distinct pathways modulate the long-term impacts of species loss on community function. </w:t>
        </w:r>
      </w:ins>
      <w:ins w:id="77" w:author="Renata M. Diaz" w:date="2021-09-30T16:51:00Z">
        <w:r w:rsidR="00340635">
          <w:rPr>
            <w:color w:val="000000"/>
          </w:rPr>
          <w:t xml:space="preserve">Particularly in strongly niche-structured systems, such as the desert granivores studied here, complementarity effects and fluctuations in functional redundancy may occur simultaneously, with complex and potentially counterintuitive outcomes for community-level function. </w:t>
        </w:r>
      </w:ins>
      <w:ins w:id="78" w:author="Renata M. Diaz" w:date="2021-09-30T16:14:00Z">
        <w:r w:rsidR="00FB439A">
          <w:rPr>
            <w:color w:val="000000"/>
          </w:rPr>
          <w:t xml:space="preserve"> </w:t>
        </w:r>
      </w:ins>
    </w:p>
    <w:p w14:paraId="0000001F" w14:textId="19904E5D" w:rsidR="0014228D" w:rsidRDefault="004D2FE6">
      <w:pPr>
        <w:pBdr>
          <w:top w:val="nil"/>
          <w:left w:val="nil"/>
          <w:bottom w:val="nil"/>
          <w:right w:val="nil"/>
          <w:between w:val="nil"/>
        </w:pBdr>
        <w:ind w:firstLine="720"/>
        <w:rPr>
          <w:color w:val="000000"/>
        </w:rPr>
      </w:pPr>
      <w:r>
        <w:rPr>
          <w:color w:val="000000"/>
        </w:rPr>
        <w:lastRenderedPageBreak/>
        <w:t xml:space="preserve">Overall, the </w:t>
      </w:r>
      <w:r>
        <w:t xml:space="preserve">decadal-scale </w:t>
      </w:r>
      <w:r>
        <w:rPr>
          <w:color w:val="000000"/>
        </w:rPr>
        <w:t>changes in energy use among the Portal rodents underscore the importance of lon</w:t>
      </w:r>
      <w:r>
        <w:t xml:space="preserve">g-term </w:t>
      </w:r>
      <w:r>
        <w:rPr>
          <w:color w:val="000000"/>
        </w:rPr>
        <w:t xml:space="preserve">metacommunity </w:t>
      </w:r>
      <w:r>
        <w:t>dynamics</w:t>
      </w:r>
      <w:r>
        <w:rPr>
          <w:color w:val="000000"/>
        </w:rPr>
        <w:t xml:space="preserve"> to the maintenance of community function following species loss (see also </w:t>
      </w:r>
      <w:proofErr w:type="spellStart"/>
      <w:r>
        <w:rPr>
          <w:color w:val="000000"/>
        </w:rPr>
        <w:t>Leibold</w:t>
      </w:r>
      <w:proofErr w:type="spellEnd"/>
      <w:r>
        <w:rPr>
          <w:color w:val="000000"/>
        </w:rPr>
        <w:t xml:space="preserve"> et al. 2017). Although a single c</w:t>
      </w:r>
      <w:r>
        <w:rPr>
          <w:color w:val="000000"/>
        </w:rPr>
        <w:t xml:space="preserve">olonization event may be enough to allow for temporary compensation </w:t>
      </w:r>
      <w:r>
        <w:t>via functional redundancy</w:t>
      </w:r>
      <w:r>
        <w:rPr>
          <w:color w:val="000000"/>
        </w:rPr>
        <w:t>, as conditions fluctuate, species that are capable of compens</w:t>
      </w:r>
      <w:r>
        <w:t>ating</w:t>
      </w:r>
      <w:r>
        <w:rPr>
          <w:color w:val="000000"/>
        </w:rPr>
        <w:t xml:space="preserve"> under some conditions may no longer perform that function. Particularly if limiting similarity </w:t>
      </w:r>
      <w:r>
        <w:rPr>
          <w:color w:val="000000"/>
        </w:rPr>
        <w:t>prevents similar competitors from specializing on precisely the same habitats (Rosenfeld 2002), this type of temporary, context-dependent compensation may be common.</w:t>
      </w:r>
      <w:r>
        <w:t xml:space="preserve"> To maintain compensation for species loss over time</w:t>
      </w:r>
      <w:r>
        <w:rPr>
          <w:color w:val="000000"/>
        </w:rPr>
        <w:t>, multiple colonization events, supplyi</w:t>
      </w:r>
      <w:r>
        <w:rPr>
          <w:color w:val="000000"/>
        </w:rPr>
        <w:t>ng species that are functionally redundant under different conditions, may be required. Depending on dispersal rates and the composition of regional species pools, repeated colonization events tracking changing condi</w:t>
      </w:r>
      <w:r>
        <w:t xml:space="preserve">tions </w:t>
      </w:r>
      <w:r>
        <w:rPr>
          <w:color w:val="000000"/>
        </w:rPr>
        <w:t>may be unlikely or even impossible</w:t>
      </w:r>
      <w:r>
        <w:rPr>
          <w:color w:val="000000"/>
        </w:rPr>
        <w:t xml:space="preserve">. At Portal, dispersal limitation introduced a 20-year lag between the initiation of the experiment and the beginning of energetic compensation driven by </w:t>
      </w:r>
      <w:r>
        <w:rPr>
          <w:i/>
          <w:color w:val="000000"/>
        </w:rPr>
        <w:t xml:space="preserve">C. </w:t>
      </w:r>
      <w:proofErr w:type="spellStart"/>
      <w:r>
        <w:rPr>
          <w:i/>
          <w:color w:val="000000"/>
        </w:rPr>
        <w:t>baileyi</w:t>
      </w:r>
      <w:proofErr w:type="spellEnd"/>
      <w:r>
        <w:rPr>
          <w:color w:val="000000"/>
        </w:rPr>
        <w:t>. Theoretically, another species capable of compensating for kangaroo rats, and better-suite</w:t>
      </w:r>
      <w:r>
        <w:rPr>
          <w:color w:val="000000"/>
        </w:rPr>
        <w:t xml:space="preserve">d to conditions at the site since 2010, could colonize the site and restore compensation – but it is unclear whether such a species exists or how long it might take for it to disperse to the site. More </w:t>
      </w:r>
      <w:r>
        <w:t>generally</w:t>
      </w:r>
      <w:r>
        <w:rPr>
          <w:color w:val="000000"/>
        </w:rPr>
        <w:t>, as ecosystems globally undergo reductions i</w:t>
      </w:r>
      <w:r>
        <w:rPr>
          <w:color w:val="000000"/>
        </w:rPr>
        <w:t xml:space="preserve">n habitat connectivity and regional beta diversity, and move into novel climatic spaces, maintenance of community function </w:t>
      </w:r>
      <w:r>
        <w:t>through</w:t>
      </w:r>
      <w:r>
        <w:rPr>
          <w:color w:val="000000"/>
        </w:rPr>
        <w:t xml:space="preserve"> </w:t>
      </w:r>
      <w:r>
        <w:t>functional redundancy</w:t>
      </w:r>
      <w:r>
        <w:rPr>
          <w:color w:val="000000"/>
        </w:rPr>
        <w:t xml:space="preserve"> may become increasingly rare and </w:t>
      </w:r>
      <w:r>
        <w:t xml:space="preserve">fragile </w:t>
      </w:r>
      <w:r>
        <w:rPr>
          <w:color w:val="000000"/>
        </w:rPr>
        <w:t>(</w:t>
      </w:r>
      <w:proofErr w:type="spellStart"/>
      <w:r>
        <w:rPr>
          <w:color w:val="000000"/>
        </w:rPr>
        <w:t>Dornelas</w:t>
      </w:r>
      <w:proofErr w:type="spellEnd"/>
      <w:r>
        <w:rPr>
          <w:color w:val="000000"/>
        </w:rPr>
        <w:t xml:space="preserve"> et al. 2014; Williams and Jackson 2007). </w:t>
      </w:r>
    </w:p>
    <w:p w14:paraId="00000020" w14:textId="77777777" w:rsidR="0014228D" w:rsidRDefault="004D2FE6">
      <w:pPr>
        <w:pBdr>
          <w:top w:val="nil"/>
          <w:left w:val="nil"/>
          <w:bottom w:val="nil"/>
          <w:right w:val="nil"/>
          <w:between w:val="nil"/>
        </w:pBdr>
        <w:ind w:firstLine="720"/>
        <w:rPr>
          <w:color w:val="000000"/>
        </w:rPr>
      </w:pPr>
      <w:r>
        <w:t>Finally, t</w:t>
      </w:r>
      <w:r>
        <w:t>he</w:t>
      </w:r>
      <w:r>
        <w:rPr>
          <w:color w:val="000000"/>
        </w:rPr>
        <w:t xml:space="preserve"> </w:t>
      </w:r>
      <w:r>
        <w:t>long-term variability</w:t>
      </w:r>
      <w:r>
        <w:rPr>
          <w:color w:val="000000"/>
        </w:rPr>
        <w:t xml:space="preserve"> in </w:t>
      </w:r>
      <w:r>
        <w:t>functional redundancy</w:t>
      </w:r>
      <w:r>
        <w:rPr>
          <w:color w:val="000000"/>
        </w:rPr>
        <w:t xml:space="preserve"> documented here adds important nuance to our understanding of how zero-sum dynamics operate in natural assemblages. Theories invoking zero-sum dynamics, and tests for compensatory dynamics in </w:t>
      </w:r>
      <w:r>
        <w:rPr>
          <w:color w:val="000000"/>
        </w:rPr>
        <w:lastRenderedPageBreak/>
        <w:t>empirical data</w:t>
      </w:r>
      <w:r>
        <w:rPr>
          <w:color w:val="000000"/>
        </w:rPr>
        <w:t xml:space="preserve">, often treat a zero-sum dynamic as a strong and temporally consistent constraint on population dynamics (Hubbell 2001; </w:t>
      </w:r>
      <w:proofErr w:type="spellStart"/>
      <w:r>
        <w:rPr>
          <w:color w:val="000000"/>
        </w:rPr>
        <w:t>Houlahan</w:t>
      </w:r>
      <w:proofErr w:type="spellEnd"/>
      <w:r>
        <w:rPr>
          <w:color w:val="000000"/>
        </w:rPr>
        <w:t xml:space="preserve"> et al. 2007). In this framing, any resources made available through species loss should immediately be taken up by other specie</w:t>
      </w:r>
      <w:r>
        <w:rPr>
          <w:color w:val="000000"/>
        </w:rPr>
        <w:t>s. This is not consistent with the</w:t>
      </w:r>
      <w:r>
        <w:t xml:space="preserve"> </w:t>
      </w:r>
      <w:r>
        <w:rPr>
          <w:color w:val="000000"/>
        </w:rPr>
        <w:t>dynamics that occur at Portal, as there have been extended periods of time when there are substantial resources available on exclosure plots that are not being used by any rodent species. Rather, the dynamics at Portal ar</w:t>
      </w:r>
      <w:r>
        <w:rPr>
          <w:color w:val="000000"/>
        </w:rPr>
        <w:t xml:space="preserve">e more consistent with a zero-sum constraint operating at metacommunity, or, more broadly, evolutionary scales (Van </w:t>
      </w:r>
      <w:proofErr w:type="spellStart"/>
      <w:r>
        <w:rPr>
          <w:color w:val="000000"/>
        </w:rPr>
        <w:t>Valen</w:t>
      </w:r>
      <w:proofErr w:type="spellEnd"/>
      <w:r>
        <w:rPr>
          <w:color w:val="000000"/>
        </w:rPr>
        <w:t xml:space="preserve"> 1973; Terry and Rowe 2015; </w:t>
      </w:r>
      <w:proofErr w:type="spellStart"/>
      <w:r>
        <w:t>Leibold</w:t>
      </w:r>
      <w:proofErr w:type="spellEnd"/>
      <w:r>
        <w:t xml:space="preserve"> et al. 2017</w:t>
      </w:r>
      <w:r>
        <w:rPr>
          <w:color w:val="000000"/>
        </w:rPr>
        <w:t>).</w:t>
      </w:r>
      <w:r>
        <w:t xml:space="preserve"> Over short timescales, or within a closed local assemblage, niche differences</w:t>
      </w:r>
      <w:r>
        <w:rPr>
          <w:color w:val="000000"/>
        </w:rPr>
        <w:t xml:space="preserve"> may wea</w:t>
      </w:r>
      <w:r>
        <w:rPr>
          <w:color w:val="000000"/>
        </w:rPr>
        <w:t xml:space="preserve">ken zero-sum effects, </w:t>
      </w:r>
      <w:r>
        <w:t xml:space="preserve">especially under fluctuating conditions. However, over larger temporal and spatial scales, dispersal or evolution may supply new species equipped to take advantage of </w:t>
      </w:r>
      <w:r>
        <w:rPr>
          <w:color w:val="000000"/>
        </w:rPr>
        <w:t xml:space="preserve">available resources - either </w:t>
      </w:r>
      <w:r>
        <w:t>through functional redundancy with spe</w:t>
      </w:r>
      <w:r>
        <w:t>cies that have been lost, or niche complementarity allowing them to exploit novel niches</w:t>
      </w:r>
      <w:r>
        <w:rPr>
          <w:color w:val="000000"/>
        </w:rPr>
        <w:t>. Moving forward, a long-term, metacommunity, and even macroevolutionary approach may be necessary to fully understand how zero-sum constraints manifest in community dy</w:t>
      </w:r>
      <w:r>
        <w:rPr>
          <w:color w:val="000000"/>
        </w:rPr>
        <w:t xml:space="preserve">namics; how </w:t>
      </w:r>
      <w:r>
        <w:t>functional redundancy</w:t>
      </w:r>
      <w:r>
        <w:rPr>
          <w:color w:val="000000"/>
        </w:rPr>
        <w:t xml:space="preserve"> and </w:t>
      </w:r>
      <w:r>
        <w:t>niche complementarity</w:t>
      </w:r>
      <w:r>
        <w:rPr>
          <w:color w:val="000000"/>
        </w:rPr>
        <w:t xml:space="preserve"> jointly contribute to dynamics of community function; and how, and when, community-level properties are maintained in the face of species extinctions and changing conditions over time. </w:t>
      </w:r>
      <w:r>
        <w:rPr>
          <w:color w:val="000000"/>
        </w:rPr>
        <w:tab/>
      </w:r>
    </w:p>
    <w:p w14:paraId="00000021" w14:textId="77777777" w:rsidR="0014228D" w:rsidRDefault="004D2FE6">
      <w:pPr>
        <w:pStyle w:val="Heading1"/>
      </w:pPr>
      <w:r>
        <w:t>Acknowledgements</w:t>
      </w:r>
    </w:p>
    <w:p w14:paraId="00000022" w14:textId="3453352C" w:rsidR="0014228D" w:rsidRDefault="004D2FE6">
      <w:pPr>
        <w:sectPr w:rsidR="0014228D">
          <w:pgSz w:w="12240" w:h="15840"/>
          <w:pgMar w:top="1440" w:right="1440" w:bottom="1440" w:left="1440" w:header="720" w:footer="720" w:gutter="0"/>
          <w:cols w:space="720"/>
        </w:sectPr>
      </w:pPr>
      <w:r>
        <w:t xml:space="preserve">The Portal Project has been supported by numerous </w:t>
      </w:r>
      <w:r>
        <w:t>grants</w:t>
      </w:r>
      <w:customXmlDelRangeStart w:id="79" w:author="Renata M. Diaz" w:date="2021-09-30T16:52:00Z"/>
      <w:sdt>
        <w:sdtPr>
          <w:tag w:val="goog_rdk_98"/>
          <w:id w:val="-1079135625"/>
        </w:sdtPr>
        <w:sdtEndPr/>
        <w:sdtContent>
          <w:customXmlDelRangeEnd w:id="79"/>
          <w:r>
            <w:t xml:space="preserve"> from the U.S. National Science Foundation</w:t>
          </w:r>
          <w:customXmlDelRangeStart w:id="80" w:author="Renata M. Diaz" w:date="2021-09-30T16:52:00Z"/>
        </w:sdtContent>
      </w:sdt>
      <w:customXmlDelRangeEnd w:id="80"/>
      <w:r>
        <w:t xml:space="preserve">, most recently </w:t>
      </w:r>
      <w:r>
        <w:t>NSF DEB-1929730</w:t>
      </w:r>
      <w:customXmlDelRangeStart w:id="81" w:author="Renata M. Diaz" w:date="2021-09-30T16:52:00Z"/>
      <w:sdt>
        <w:sdtPr>
          <w:tag w:val="goog_rdk_101"/>
          <w:id w:val="-1151440197"/>
        </w:sdtPr>
        <w:sdtEndPr/>
        <w:sdtContent>
          <w:customXmlDelRangeEnd w:id="81"/>
          <w:sdt>
            <w:sdtPr>
              <w:tag w:val="goog_rdk_102"/>
              <w:id w:val="1544178843"/>
            </w:sdtPr>
            <w:sdtEndPr/>
            <w:sdtContent/>
          </w:sdt>
          <w:customXmlDelRangeStart w:id="82" w:author="Renata M. Diaz" w:date="2021-09-30T16:52:00Z"/>
        </w:sdtContent>
      </w:sdt>
      <w:customXmlDelRangeEnd w:id="82"/>
      <w:r>
        <w:t>, and has been sustained over the decades via the dedicated efforts of dozens of researchers and volunteers. RMD was supported in part by the National Science Foundation Graduate Research Fellowship under Grant No. DGE-1315138 and DGE-1842473.</w:t>
      </w:r>
    </w:p>
    <w:p w14:paraId="00000025" w14:textId="41363773" w:rsidR="0014228D" w:rsidRDefault="004D2FE6" w:rsidP="001B4244">
      <w:pPr>
        <w:pStyle w:val="Heading1"/>
      </w:pPr>
      <w:r>
        <w:lastRenderedPageBreak/>
        <w:t>Literature cited</w:t>
      </w:r>
      <w:ins w:id="83" w:author="Renata M. Diaz" w:date="2021-09-30T16:54:00Z">
        <w:r w:rsidR="00C41DA7" w:rsidDel="00C41DA7">
          <w:t xml:space="preserve"> </w:t>
        </w:r>
      </w:ins>
    </w:p>
    <w:p w14:paraId="34262B80" w14:textId="77777777" w:rsidR="000D7C38" w:rsidRPr="000D7C38" w:rsidRDefault="000D7C38" w:rsidP="000D7C38">
      <w:pPr>
        <w:ind w:left="630" w:hanging="630"/>
      </w:pPr>
      <w:proofErr w:type="spellStart"/>
      <w:r w:rsidRPr="000D7C38">
        <w:t>Bannar</w:t>
      </w:r>
      <w:proofErr w:type="spellEnd"/>
      <w:r w:rsidRPr="000D7C38">
        <w:t xml:space="preserve">‐Martin, K. H., C. T. Kremer, S. K. M. Ernest, M. A. </w:t>
      </w:r>
      <w:proofErr w:type="spellStart"/>
      <w:r w:rsidRPr="000D7C38">
        <w:t>Leibold</w:t>
      </w:r>
      <w:proofErr w:type="spellEnd"/>
      <w:r w:rsidRPr="000D7C38">
        <w:t xml:space="preserve">, H. Auge, J. Chase, S. A. J. </w:t>
      </w:r>
      <w:proofErr w:type="spellStart"/>
      <w:r w:rsidRPr="000D7C38">
        <w:t>Declerck</w:t>
      </w:r>
      <w:proofErr w:type="spellEnd"/>
      <w:r w:rsidRPr="000D7C38">
        <w:t xml:space="preserve">, N. Eisenhauer, S. </w:t>
      </w:r>
      <w:proofErr w:type="spellStart"/>
      <w:r w:rsidRPr="000D7C38">
        <w:t>Harpole</w:t>
      </w:r>
      <w:proofErr w:type="spellEnd"/>
      <w:r w:rsidRPr="000D7C38">
        <w:t xml:space="preserve">, H. Hillebrand, F. Isbell, T. </w:t>
      </w:r>
      <w:proofErr w:type="spellStart"/>
      <w:r w:rsidRPr="000D7C38">
        <w:t>Koffel</w:t>
      </w:r>
      <w:proofErr w:type="spellEnd"/>
      <w:r w:rsidRPr="000D7C38">
        <w:t xml:space="preserve">, S. Larsen, A. </w:t>
      </w:r>
      <w:proofErr w:type="spellStart"/>
      <w:r w:rsidRPr="000D7C38">
        <w:t>Narwani</w:t>
      </w:r>
      <w:proofErr w:type="spellEnd"/>
      <w:r w:rsidRPr="000D7C38">
        <w:t xml:space="preserve">, J. S. </w:t>
      </w:r>
      <w:proofErr w:type="spellStart"/>
      <w:r w:rsidRPr="000D7C38">
        <w:t>Petermann</w:t>
      </w:r>
      <w:proofErr w:type="spellEnd"/>
      <w:r w:rsidRPr="000D7C38">
        <w:t xml:space="preserve">, C. </w:t>
      </w:r>
      <w:proofErr w:type="spellStart"/>
      <w:r w:rsidRPr="000D7C38">
        <w:t>Roscher</w:t>
      </w:r>
      <w:proofErr w:type="spellEnd"/>
      <w:r w:rsidRPr="000D7C38">
        <w:t>, J. S. Cabral, and S. R. Supp. 2018. Integrating community assembly and biodiversity to better understand ecosystem function: the Community Assembly and the Functioning of Ecosystems (CAFE) approach. Ecology Letters 21:167–180.</w:t>
      </w:r>
    </w:p>
    <w:p w14:paraId="05A8A19B" w14:textId="77777777" w:rsidR="00A541BE" w:rsidRPr="00A541BE" w:rsidRDefault="00A541BE" w:rsidP="001B4244">
      <w:pPr>
        <w:ind w:left="630" w:hanging="630"/>
      </w:pPr>
      <w:r w:rsidRPr="00A541BE">
        <w:t xml:space="preserve">Bledsoe, E. K., and S. K. M. Ernest. 2019. Temporal changes in species composition affect a ubiquitous species’ use of habitat patches. Ecology </w:t>
      </w:r>
      <w:proofErr w:type="gramStart"/>
      <w:r w:rsidRPr="00A541BE">
        <w:t>100:e</w:t>
      </w:r>
      <w:proofErr w:type="gramEnd"/>
      <w:r w:rsidRPr="00A541BE">
        <w:t>02869.</w:t>
      </w:r>
    </w:p>
    <w:p w14:paraId="314C6BC2" w14:textId="77777777" w:rsidR="00A541BE" w:rsidRPr="00A541BE" w:rsidRDefault="00A541BE" w:rsidP="001B4244">
      <w:pPr>
        <w:ind w:left="630" w:hanging="630"/>
      </w:pPr>
      <w:r w:rsidRPr="00A541BE">
        <w:t xml:space="preserve">Brown, J. H., T. J. </w:t>
      </w:r>
      <w:proofErr w:type="spellStart"/>
      <w:r w:rsidRPr="00A541BE">
        <w:t>Valone</w:t>
      </w:r>
      <w:proofErr w:type="spellEnd"/>
      <w:r w:rsidRPr="00A541BE">
        <w:t>, and C. G. Curtin. 1997. Reorganization of an arid ecosystem in response to recent climate change. Proceedings of the National Academy of Sciences 94:9729–9733.</w:t>
      </w:r>
    </w:p>
    <w:p w14:paraId="5BCED102" w14:textId="77777777" w:rsidR="00A541BE" w:rsidRPr="00A541BE" w:rsidRDefault="00A541BE" w:rsidP="001B4244">
      <w:pPr>
        <w:ind w:left="630" w:hanging="630"/>
      </w:pPr>
      <w:r w:rsidRPr="00A541BE">
        <w:t>Christensen, E. M., D. J. Harris, and S. K. M. Ernest. 2018. Long-term community change through multiple rapid transitions in a desert rodent community. Ecology 99:1523–1529.</w:t>
      </w:r>
    </w:p>
    <w:p w14:paraId="28352A45" w14:textId="77777777" w:rsidR="00A541BE" w:rsidRPr="00A541BE" w:rsidRDefault="00A541BE" w:rsidP="001B4244">
      <w:pPr>
        <w:ind w:left="630" w:hanging="630"/>
      </w:pPr>
      <w:r w:rsidRPr="00A541BE">
        <w:t xml:space="preserve">Christensen, E. M., G. M. </w:t>
      </w:r>
      <w:proofErr w:type="spellStart"/>
      <w:r w:rsidRPr="00A541BE">
        <w:t>Yenni</w:t>
      </w:r>
      <w:proofErr w:type="spellEnd"/>
      <w:r w:rsidRPr="00A541BE">
        <w:t xml:space="preserve">, H. Ye, J. L. </w:t>
      </w:r>
      <w:proofErr w:type="spellStart"/>
      <w:r w:rsidRPr="00A541BE">
        <w:t>Simonis</w:t>
      </w:r>
      <w:proofErr w:type="spellEnd"/>
      <w:r w:rsidRPr="00A541BE">
        <w:t xml:space="preserve">, E. K. Bledsoe, R. M. Diaz, S. D. Taylor, E. P. White, and S. K. M. Ernest. 2019. </w:t>
      </w:r>
      <w:proofErr w:type="spellStart"/>
      <w:r w:rsidRPr="00A541BE">
        <w:t>portalr</w:t>
      </w:r>
      <w:proofErr w:type="spellEnd"/>
      <w:r w:rsidRPr="00A541BE">
        <w:t xml:space="preserve">: an R package for summarizing and using the Portal Project Data. Journal of </w:t>
      </w:r>
      <w:proofErr w:type="gramStart"/>
      <w:r w:rsidRPr="00A541BE">
        <w:t>Open Source</w:t>
      </w:r>
      <w:proofErr w:type="gramEnd"/>
      <w:r w:rsidRPr="00A541BE">
        <w:t xml:space="preserve"> Software 4:1098.</w:t>
      </w:r>
    </w:p>
    <w:p w14:paraId="1AA36C2A" w14:textId="77777777" w:rsidR="00A541BE" w:rsidRPr="00A541BE" w:rsidRDefault="00A541BE" w:rsidP="001B4244">
      <w:pPr>
        <w:ind w:left="630" w:hanging="630"/>
      </w:pPr>
      <w:proofErr w:type="spellStart"/>
      <w:r w:rsidRPr="00A541BE">
        <w:t>Dornelas</w:t>
      </w:r>
      <w:proofErr w:type="spellEnd"/>
      <w:r w:rsidRPr="00A541BE">
        <w:t xml:space="preserve">, M., N. J. </w:t>
      </w:r>
      <w:proofErr w:type="spellStart"/>
      <w:r w:rsidRPr="00A541BE">
        <w:t>Gotelli</w:t>
      </w:r>
      <w:proofErr w:type="spellEnd"/>
      <w:r w:rsidRPr="00A541BE">
        <w:t xml:space="preserve">, B. McGill, H. Shimadzu, F. Moyes, C. Sievers, and A. E. </w:t>
      </w:r>
      <w:proofErr w:type="spellStart"/>
      <w:r w:rsidRPr="00A541BE">
        <w:t>Magurran</w:t>
      </w:r>
      <w:proofErr w:type="spellEnd"/>
      <w:r w:rsidRPr="00A541BE">
        <w:t>. 2014. Assemblage Time Series Reveal Biodiversity Change but Not Systematic Loss. Science 344:296–299.</w:t>
      </w:r>
    </w:p>
    <w:p w14:paraId="0A794B99" w14:textId="77777777" w:rsidR="00A541BE" w:rsidRPr="00A541BE" w:rsidRDefault="00A541BE" w:rsidP="001B4244">
      <w:pPr>
        <w:ind w:left="630" w:hanging="630"/>
      </w:pPr>
      <w:r w:rsidRPr="00A541BE">
        <w:t>Ernest, S. K. M., and J. H. Brown. 2001. Delayed Compensation for Missing Keystone Species by Colonization. Science 292:101–104.</w:t>
      </w:r>
    </w:p>
    <w:p w14:paraId="6A55D2DE" w14:textId="77777777" w:rsidR="00A541BE" w:rsidRPr="00A541BE" w:rsidRDefault="00A541BE" w:rsidP="001B4244">
      <w:pPr>
        <w:ind w:left="630" w:hanging="630"/>
      </w:pPr>
      <w:r w:rsidRPr="00A541BE">
        <w:lastRenderedPageBreak/>
        <w:t xml:space="preserve">Ernest, S. K. M., J. H. Brown, K. M. Thibault, E. P. White, and J. R. </w:t>
      </w:r>
      <w:proofErr w:type="spellStart"/>
      <w:r w:rsidRPr="00A541BE">
        <w:t>Goheen</w:t>
      </w:r>
      <w:proofErr w:type="spellEnd"/>
      <w:r w:rsidRPr="00A541BE">
        <w:t xml:space="preserve">. 2008. Zero Sum, the Niche, and Metacommunities: Long‐Term Dynamics of Community Assembly. The American Naturalist </w:t>
      </w:r>
      <w:proofErr w:type="gramStart"/>
      <w:r w:rsidRPr="00A541BE">
        <w:t>172:E</w:t>
      </w:r>
      <w:proofErr w:type="gramEnd"/>
      <w:r w:rsidRPr="00A541BE">
        <w:t>257–E269.</w:t>
      </w:r>
    </w:p>
    <w:p w14:paraId="798787E1" w14:textId="77777777" w:rsidR="00A541BE" w:rsidRPr="00A541BE" w:rsidRDefault="00A541BE" w:rsidP="001B4244">
      <w:pPr>
        <w:ind w:left="630" w:hanging="630"/>
      </w:pPr>
      <w:r w:rsidRPr="00A541BE">
        <w:t xml:space="preserve">Ernest, S. K. M., G. M. </w:t>
      </w:r>
      <w:proofErr w:type="spellStart"/>
      <w:r w:rsidRPr="00A541BE">
        <w:t>Yenni</w:t>
      </w:r>
      <w:proofErr w:type="spellEnd"/>
      <w:r w:rsidRPr="00A541BE">
        <w:t xml:space="preserve">, G. Allington, E. K. Bledsoe, E. M. Christensen, R. M. Diaz, K. </w:t>
      </w:r>
      <w:proofErr w:type="spellStart"/>
      <w:r w:rsidRPr="00A541BE">
        <w:t>Geluso</w:t>
      </w:r>
      <w:proofErr w:type="spellEnd"/>
      <w:r w:rsidRPr="00A541BE">
        <w:t xml:space="preserve">, J. R. </w:t>
      </w:r>
      <w:proofErr w:type="spellStart"/>
      <w:r w:rsidRPr="00A541BE">
        <w:t>Goheen</w:t>
      </w:r>
      <w:proofErr w:type="spellEnd"/>
      <w:r w:rsidRPr="00A541BE">
        <w:t xml:space="preserve">, Q. Guo, E. </w:t>
      </w:r>
      <w:proofErr w:type="spellStart"/>
      <w:r w:rsidRPr="00A541BE">
        <w:t>Heske</w:t>
      </w:r>
      <w:proofErr w:type="spellEnd"/>
      <w:r w:rsidRPr="00A541BE">
        <w:t xml:space="preserve">, D. </w:t>
      </w:r>
      <w:proofErr w:type="spellStart"/>
      <w:r w:rsidRPr="00A541BE">
        <w:t>Kelt</w:t>
      </w:r>
      <w:proofErr w:type="spellEnd"/>
      <w:r w:rsidRPr="00A541BE">
        <w:t xml:space="preserve">, J. M. Meiners, J. Munger, C. Restrepo, D. A. Samson, M. R. </w:t>
      </w:r>
      <w:proofErr w:type="spellStart"/>
      <w:r w:rsidRPr="00A541BE">
        <w:t>Schutzenhofer</w:t>
      </w:r>
      <w:proofErr w:type="spellEnd"/>
      <w:r w:rsidRPr="00A541BE">
        <w:t xml:space="preserve">, M. </w:t>
      </w:r>
      <w:proofErr w:type="spellStart"/>
      <w:r w:rsidRPr="00A541BE">
        <w:t>Skupski</w:t>
      </w:r>
      <w:proofErr w:type="spellEnd"/>
      <w:r w:rsidRPr="00A541BE">
        <w:t xml:space="preserve">, S. R. Supp, K. Thibault, S. Taylor, E. White, H. Ye, D. W. Davidson, J. H. Brown, and T. J. </w:t>
      </w:r>
      <w:proofErr w:type="spellStart"/>
      <w:r w:rsidRPr="00A541BE">
        <w:t>Valone</w:t>
      </w:r>
      <w:proofErr w:type="spellEnd"/>
      <w:r w:rsidRPr="00A541BE">
        <w:t xml:space="preserve">. 2020. The Portal Project: a long-term study of a </w:t>
      </w:r>
      <w:proofErr w:type="spellStart"/>
      <w:r w:rsidRPr="00A541BE">
        <w:t>Chihuahuan</w:t>
      </w:r>
      <w:proofErr w:type="spellEnd"/>
      <w:r w:rsidRPr="00A541BE">
        <w:t xml:space="preserve"> desert ecosystem. bioRxiv:332783.</w:t>
      </w:r>
    </w:p>
    <w:p w14:paraId="5F74BEE5" w14:textId="77777777" w:rsidR="00A541BE" w:rsidRPr="00A541BE" w:rsidRDefault="00A541BE" w:rsidP="001B4244">
      <w:pPr>
        <w:ind w:left="630" w:hanging="630"/>
      </w:pPr>
      <w:r w:rsidRPr="00A541BE">
        <w:t xml:space="preserve">Fetzer, I., K. </w:t>
      </w:r>
      <w:proofErr w:type="spellStart"/>
      <w:r w:rsidRPr="00A541BE">
        <w:t>Johst</w:t>
      </w:r>
      <w:proofErr w:type="spellEnd"/>
      <w:r w:rsidRPr="00A541BE">
        <w:t xml:space="preserve">, R. </w:t>
      </w:r>
      <w:proofErr w:type="spellStart"/>
      <w:r w:rsidRPr="00A541BE">
        <w:t>Schäwe</w:t>
      </w:r>
      <w:proofErr w:type="spellEnd"/>
      <w:r w:rsidRPr="00A541BE">
        <w:t xml:space="preserve">, T. </w:t>
      </w:r>
      <w:proofErr w:type="spellStart"/>
      <w:r w:rsidRPr="00A541BE">
        <w:t>Banitz</w:t>
      </w:r>
      <w:proofErr w:type="spellEnd"/>
      <w:r w:rsidRPr="00A541BE">
        <w:t xml:space="preserve">, H. Harms, and A. </w:t>
      </w:r>
      <w:proofErr w:type="spellStart"/>
      <w:r w:rsidRPr="00A541BE">
        <w:t>Chatzinotas</w:t>
      </w:r>
      <w:proofErr w:type="spellEnd"/>
      <w:r w:rsidRPr="00A541BE">
        <w:t>. 2015. The extent of functional redundancy changes as species’ roles shift in different environments. Proceedings of the National Academy of Sciences 112:14888–14893.</w:t>
      </w:r>
    </w:p>
    <w:p w14:paraId="1CCC3049" w14:textId="77777777" w:rsidR="00A541BE" w:rsidRPr="00A541BE" w:rsidRDefault="00A541BE" w:rsidP="001B4244">
      <w:pPr>
        <w:ind w:left="630" w:hanging="630"/>
      </w:pPr>
      <w:r w:rsidRPr="00A541BE">
        <w:t xml:space="preserve">Gonzalez, A., and M. </w:t>
      </w:r>
      <w:proofErr w:type="spellStart"/>
      <w:r w:rsidRPr="00A541BE">
        <w:t>Loreau</w:t>
      </w:r>
      <w:proofErr w:type="spellEnd"/>
      <w:r w:rsidRPr="00A541BE">
        <w:t>. 2009. The Causes and Consequences of Compensatory Dynamics in Ecological Communities. Annual Review of Ecology, Evolution, and Systematics 40:393–414.</w:t>
      </w:r>
    </w:p>
    <w:p w14:paraId="606512DF" w14:textId="77777777" w:rsidR="00A541BE" w:rsidRPr="00A541BE" w:rsidRDefault="00A541BE" w:rsidP="001B4244">
      <w:pPr>
        <w:ind w:left="630" w:hanging="630"/>
      </w:pPr>
      <w:proofErr w:type="spellStart"/>
      <w:r w:rsidRPr="00A541BE">
        <w:t>Houlahan</w:t>
      </w:r>
      <w:proofErr w:type="spellEnd"/>
      <w:r w:rsidRPr="00A541BE">
        <w:t xml:space="preserve">, J. E., D. J. Currie, K. </w:t>
      </w:r>
      <w:proofErr w:type="spellStart"/>
      <w:r w:rsidRPr="00A541BE">
        <w:t>Cottenie</w:t>
      </w:r>
      <w:proofErr w:type="spellEnd"/>
      <w:r w:rsidRPr="00A541BE">
        <w:t xml:space="preserve">, G. S. Cumming, S. K. M. Ernest, C. S. Findlay, S. D. </w:t>
      </w:r>
      <w:proofErr w:type="spellStart"/>
      <w:r w:rsidRPr="00A541BE">
        <w:t>Fuhlendorf</w:t>
      </w:r>
      <w:proofErr w:type="spellEnd"/>
      <w:r w:rsidRPr="00A541BE">
        <w:t xml:space="preserve">, R. D. Stevens, T. J. Willis, I. P. </w:t>
      </w:r>
      <w:proofErr w:type="spellStart"/>
      <w:r w:rsidRPr="00A541BE">
        <w:t>Woiwod</w:t>
      </w:r>
      <w:proofErr w:type="spellEnd"/>
      <w:r w:rsidRPr="00A541BE">
        <w:t xml:space="preserve">, and S. M. </w:t>
      </w:r>
      <w:proofErr w:type="spellStart"/>
      <w:r w:rsidRPr="00A541BE">
        <w:t>Wondzell</w:t>
      </w:r>
      <w:proofErr w:type="spellEnd"/>
      <w:r w:rsidRPr="00A541BE">
        <w:t>. 2007. Compensatory dynamics are rare in natural ecological communities. Proceedings of the National Academy of Sciences. 104(9): 3273-3277.</w:t>
      </w:r>
    </w:p>
    <w:p w14:paraId="2091D140" w14:textId="77777777" w:rsidR="00A541BE" w:rsidRPr="00A541BE" w:rsidRDefault="00A541BE" w:rsidP="001B4244">
      <w:pPr>
        <w:ind w:left="630" w:hanging="630"/>
      </w:pPr>
      <w:r w:rsidRPr="00A541BE">
        <w:t>Hubbell, S. P. 2001. The Unified Neutral Theory of Biodiversity and Biogeography (MPB-32). Princeton University Press.</w:t>
      </w:r>
    </w:p>
    <w:p w14:paraId="15154EBB" w14:textId="77777777" w:rsidR="00A541BE" w:rsidRPr="00A541BE" w:rsidRDefault="00A541BE" w:rsidP="001B4244">
      <w:pPr>
        <w:ind w:left="630" w:hanging="630"/>
      </w:pPr>
      <w:r w:rsidRPr="00A541BE">
        <w:t xml:space="preserve">Hughes, B. B., R. Beas-Luna, A. K. </w:t>
      </w:r>
      <w:proofErr w:type="spellStart"/>
      <w:r w:rsidRPr="00A541BE">
        <w:t>Barner</w:t>
      </w:r>
      <w:proofErr w:type="spellEnd"/>
      <w:r w:rsidRPr="00A541BE">
        <w:t xml:space="preserve">, K. </w:t>
      </w:r>
      <w:proofErr w:type="spellStart"/>
      <w:r w:rsidRPr="00A541BE">
        <w:t>Brewitt</w:t>
      </w:r>
      <w:proofErr w:type="spellEnd"/>
      <w:r w:rsidRPr="00A541BE">
        <w:t xml:space="preserve">, D. R. Brumbaugh, E. B. Cerny-Chipman, S. L. Close, K. E. Coblentz, K. L. de </w:t>
      </w:r>
      <w:proofErr w:type="spellStart"/>
      <w:r w:rsidRPr="00A541BE">
        <w:t>Nesnera</w:t>
      </w:r>
      <w:proofErr w:type="spellEnd"/>
      <w:r w:rsidRPr="00A541BE">
        <w:t xml:space="preserve">, S. T. </w:t>
      </w:r>
      <w:proofErr w:type="spellStart"/>
      <w:r w:rsidRPr="00A541BE">
        <w:t>Drobnitch</w:t>
      </w:r>
      <w:proofErr w:type="spellEnd"/>
      <w:r w:rsidRPr="00A541BE">
        <w:t xml:space="preserve">, J. D. </w:t>
      </w:r>
      <w:proofErr w:type="spellStart"/>
      <w:r w:rsidRPr="00A541BE">
        <w:t>Figurski</w:t>
      </w:r>
      <w:proofErr w:type="spellEnd"/>
      <w:r w:rsidRPr="00A541BE">
        <w:t xml:space="preserve">, B. </w:t>
      </w:r>
      <w:proofErr w:type="spellStart"/>
      <w:r w:rsidRPr="00A541BE">
        <w:t>Focht</w:t>
      </w:r>
      <w:proofErr w:type="spellEnd"/>
      <w:r w:rsidRPr="00A541BE">
        <w:t xml:space="preserve">, M. Friedman, J. </w:t>
      </w:r>
      <w:proofErr w:type="spellStart"/>
      <w:r w:rsidRPr="00A541BE">
        <w:t>Freiwald</w:t>
      </w:r>
      <w:proofErr w:type="spellEnd"/>
      <w:r w:rsidRPr="00A541BE">
        <w:t xml:space="preserve">, K. K. Heady, W. N. Heady, A. Hettinger, A. Johnson, </w:t>
      </w:r>
      <w:r w:rsidRPr="00A541BE">
        <w:lastRenderedPageBreak/>
        <w:t xml:space="preserve">K. A. Karr, B. Mahoney, M. M. </w:t>
      </w:r>
      <w:proofErr w:type="spellStart"/>
      <w:r w:rsidRPr="00A541BE">
        <w:t>Moritsch</w:t>
      </w:r>
      <w:proofErr w:type="spellEnd"/>
      <w:r w:rsidRPr="00A541BE">
        <w:t xml:space="preserve">, A.-M. K. </w:t>
      </w:r>
      <w:proofErr w:type="spellStart"/>
      <w:r w:rsidRPr="00A541BE">
        <w:t>Osterback</w:t>
      </w:r>
      <w:proofErr w:type="spellEnd"/>
      <w:r w:rsidRPr="00A541BE">
        <w:t xml:space="preserve">, J. Reimer, J. Robinson, T. Rohrer, J. M. Rose, M. Sabal, L. M. </w:t>
      </w:r>
      <w:proofErr w:type="spellStart"/>
      <w:r w:rsidRPr="00A541BE">
        <w:t>Segui</w:t>
      </w:r>
      <w:proofErr w:type="spellEnd"/>
      <w:r w:rsidRPr="00A541BE">
        <w:t xml:space="preserve">, C. Shen, J. Sullivan, R. </w:t>
      </w:r>
      <w:proofErr w:type="spellStart"/>
      <w:r w:rsidRPr="00A541BE">
        <w:t>Zuercher</w:t>
      </w:r>
      <w:proofErr w:type="spellEnd"/>
      <w:r w:rsidRPr="00A541BE">
        <w:t xml:space="preserve">, P. T. Raimondi, B. A. </w:t>
      </w:r>
      <w:proofErr w:type="spellStart"/>
      <w:r w:rsidRPr="00A541BE">
        <w:t>Menge</w:t>
      </w:r>
      <w:proofErr w:type="spellEnd"/>
      <w:r w:rsidRPr="00A541BE">
        <w:t xml:space="preserve">, K. </w:t>
      </w:r>
      <w:proofErr w:type="spellStart"/>
      <w:r w:rsidRPr="00A541BE">
        <w:t>Grorud-Colvert</w:t>
      </w:r>
      <w:proofErr w:type="spellEnd"/>
      <w:r w:rsidRPr="00A541BE">
        <w:t xml:space="preserve">, M. Novak, and M. H. </w:t>
      </w:r>
      <w:proofErr w:type="spellStart"/>
      <w:r w:rsidRPr="00A541BE">
        <w:t>Carr</w:t>
      </w:r>
      <w:proofErr w:type="spellEnd"/>
      <w:r w:rsidRPr="00A541BE">
        <w:t xml:space="preserve">. 2017. Long-Term Studies Contribute Disproportionately to Ecology and Policy. </w:t>
      </w:r>
      <w:proofErr w:type="spellStart"/>
      <w:r w:rsidRPr="00A541BE">
        <w:t>BioScience</w:t>
      </w:r>
      <w:proofErr w:type="spellEnd"/>
      <w:r w:rsidRPr="00A541BE">
        <w:t xml:space="preserve"> 67:271–281.</w:t>
      </w:r>
    </w:p>
    <w:p w14:paraId="6D7A2489" w14:textId="77777777" w:rsidR="00A541BE" w:rsidRPr="00A541BE" w:rsidRDefault="00A541BE" w:rsidP="001B4244">
      <w:pPr>
        <w:ind w:left="630" w:hanging="630"/>
      </w:pPr>
      <w:proofErr w:type="spellStart"/>
      <w:r w:rsidRPr="00A541BE">
        <w:t>Kelt</w:t>
      </w:r>
      <w:proofErr w:type="spellEnd"/>
      <w:r w:rsidRPr="00A541BE">
        <w:t>, D. A. 2011. Comparative ecology of desert small mammals: a selective review of the past 30 years. Journal of Mammalogy 92:1158–1178.</w:t>
      </w:r>
    </w:p>
    <w:p w14:paraId="01D89C5A" w14:textId="77777777" w:rsidR="00A541BE" w:rsidRPr="00A541BE" w:rsidRDefault="00A541BE" w:rsidP="001B4244">
      <w:pPr>
        <w:ind w:left="630" w:hanging="630"/>
      </w:pPr>
      <w:r w:rsidRPr="00A541BE">
        <w:t>Lawton, J. H. 1994. What Do Species Do in Ecosystems? Oikos 71:367–374.</w:t>
      </w:r>
    </w:p>
    <w:p w14:paraId="6DF2D07B" w14:textId="77777777" w:rsidR="00A541BE" w:rsidRPr="00A541BE" w:rsidRDefault="00A541BE" w:rsidP="001B4244">
      <w:pPr>
        <w:ind w:left="630" w:hanging="630"/>
      </w:pPr>
      <w:proofErr w:type="spellStart"/>
      <w:r w:rsidRPr="00A541BE">
        <w:t>Leibold</w:t>
      </w:r>
      <w:proofErr w:type="spellEnd"/>
      <w:r w:rsidRPr="00A541BE">
        <w:t>, M. A., J. M. Chase, and S. K. M. Ernest. 2017. Community assembly and the functioning of ecosystems: how metacommunity processes alter ecosystems attributes. Ecology 98:909–919.</w:t>
      </w:r>
    </w:p>
    <w:p w14:paraId="1734E9D6" w14:textId="77777777" w:rsidR="00A541BE" w:rsidRPr="00A541BE" w:rsidRDefault="00A541BE" w:rsidP="001B4244">
      <w:pPr>
        <w:ind w:left="630" w:hanging="630"/>
      </w:pPr>
      <w:proofErr w:type="spellStart"/>
      <w:r w:rsidRPr="00A541BE">
        <w:t>Lenth</w:t>
      </w:r>
      <w:proofErr w:type="spellEnd"/>
      <w:r w:rsidRPr="00A541BE">
        <w:t xml:space="preserve">, R. V. 2021. </w:t>
      </w:r>
      <w:proofErr w:type="spellStart"/>
      <w:r w:rsidRPr="00A541BE">
        <w:t>emmeans</w:t>
      </w:r>
      <w:proofErr w:type="spellEnd"/>
      <w:r w:rsidRPr="00A541BE">
        <w:t>: Estimated Marginal Means, aka Least-Squares Means.</w:t>
      </w:r>
    </w:p>
    <w:p w14:paraId="63FB778E" w14:textId="77777777" w:rsidR="00A541BE" w:rsidRPr="00A541BE" w:rsidRDefault="00A541BE" w:rsidP="001B4244">
      <w:pPr>
        <w:ind w:left="630" w:hanging="630"/>
      </w:pPr>
      <w:proofErr w:type="spellStart"/>
      <w:r w:rsidRPr="00A541BE">
        <w:t>Loreau</w:t>
      </w:r>
      <w:proofErr w:type="spellEnd"/>
      <w:r w:rsidRPr="00A541BE">
        <w:t>, M. 2004. Does functional redundancy exist? Oikos 104:606–611.</w:t>
      </w:r>
    </w:p>
    <w:p w14:paraId="412660FF" w14:textId="77777777" w:rsidR="00A541BE" w:rsidRPr="00A541BE" w:rsidRDefault="00A541BE" w:rsidP="001B4244">
      <w:pPr>
        <w:ind w:left="630" w:hanging="630"/>
      </w:pPr>
      <w:proofErr w:type="spellStart"/>
      <w:r w:rsidRPr="00A541BE">
        <w:t>M’Closkey</w:t>
      </w:r>
      <w:proofErr w:type="spellEnd"/>
      <w:r w:rsidRPr="00A541BE">
        <w:t>, R. T. 1982. The principle of equal opportunity: a test with desert rodents. Canadian Journal of Zoology 60:1968–1972.</w:t>
      </w:r>
    </w:p>
    <w:p w14:paraId="7863EB61" w14:textId="77777777" w:rsidR="00A541BE" w:rsidRPr="00A541BE" w:rsidRDefault="00A541BE" w:rsidP="001B4244">
      <w:pPr>
        <w:ind w:left="630" w:hanging="630"/>
      </w:pPr>
      <w:r w:rsidRPr="00A541BE">
        <w:t xml:space="preserve">Pinheiro, J., D. Bates, S. </w:t>
      </w:r>
      <w:proofErr w:type="spellStart"/>
      <w:r w:rsidRPr="00A541BE">
        <w:t>DebRoy</w:t>
      </w:r>
      <w:proofErr w:type="spellEnd"/>
      <w:r w:rsidRPr="00A541BE">
        <w:t xml:space="preserve">, D. Sarkar, and R Core Team. 2020. </w:t>
      </w:r>
      <w:proofErr w:type="spellStart"/>
      <w:r w:rsidRPr="00A541BE">
        <w:t>nlme</w:t>
      </w:r>
      <w:proofErr w:type="spellEnd"/>
      <w:r w:rsidRPr="00A541BE">
        <w:t>: Linear and Nonlinear Mixed Effects Models.</w:t>
      </w:r>
    </w:p>
    <w:p w14:paraId="2C49D2CA" w14:textId="77777777" w:rsidR="00A541BE" w:rsidRPr="00A541BE" w:rsidRDefault="00A541BE" w:rsidP="001B4244">
      <w:pPr>
        <w:ind w:left="630" w:hanging="630"/>
      </w:pPr>
      <w:r w:rsidRPr="00A541BE">
        <w:t>Price, M. V. 1978. The Role of Microhabitat in Structuring Desert Rodent Communities. Ecology:13.</w:t>
      </w:r>
    </w:p>
    <w:p w14:paraId="27284E40" w14:textId="77777777" w:rsidR="00A541BE" w:rsidRPr="00A541BE" w:rsidRDefault="00A541BE" w:rsidP="001B4244">
      <w:pPr>
        <w:ind w:left="630" w:hanging="630"/>
      </w:pPr>
      <w:r w:rsidRPr="00A541BE">
        <w:t>R Core Team. 2020. R: A Language and Environment for Statistical Computing. R Foundation for Statistical Computing, Vienna, Austria.</w:t>
      </w:r>
    </w:p>
    <w:p w14:paraId="504EAFEF" w14:textId="77777777" w:rsidR="00A541BE" w:rsidRPr="00A541BE" w:rsidRDefault="00A541BE" w:rsidP="001B4244">
      <w:pPr>
        <w:ind w:left="630" w:hanging="630"/>
      </w:pPr>
      <w:r w:rsidRPr="00A541BE">
        <w:t>Rosenfeld, J. S. 2002. Functional redundancy in ecology and conservation. Oikos 98:156–162.</w:t>
      </w:r>
    </w:p>
    <w:p w14:paraId="75C056FC" w14:textId="77777777" w:rsidR="00A541BE" w:rsidRPr="00A541BE" w:rsidRDefault="00A541BE" w:rsidP="001B4244">
      <w:pPr>
        <w:ind w:left="630" w:hanging="630"/>
      </w:pPr>
      <w:r w:rsidRPr="00A541BE">
        <w:t xml:space="preserve">Rosenzweig, M. L., and J. </w:t>
      </w:r>
      <w:proofErr w:type="spellStart"/>
      <w:r w:rsidRPr="00A541BE">
        <w:t>Winakur</w:t>
      </w:r>
      <w:proofErr w:type="spellEnd"/>
      <w:r w:rsidRPr="00A541BE">
        <w:t>. 1969. Population Ecology of Desert Rodent Communities: Habitats and Environmental Complexity. Ecology 50:558–572.</w:t>
      </w:r>
    </w:p>
    <w:p w14:paraId="6ED608B7" w14:textId="77777777" w:rsidR="00A541BE" w:rsidRPr="00A541BE" w:rsidRDefault="00A541BE" w:rsidP="001B4244">
      <w:pPr>
        <w:ind w:left="630" w:hanging="630"/>
      </w:pPr>
      <w:r w:rsidRPr="00A541BE">
        <w:lastRenderedPageBreak/>
        <w:t>Terry, R. C., and R. J. Rowe. 2015. Energy flow and functional compensation in Great Basin small mammals under natural and anthropogenic environmental change. Proceedings of the National Academy of Sciences 112:9656–9661.</w:t>
      </w:r>
    </w:p>
    <w:p w14:paraId="24194866" w14:textId="77777777" w:rsidR="00A541BE" w:rsidRPr="00A541BE" w:rsidRDefault="00A541BE" w:rsidP="001B4244">
      <w:pPr>
        <w:ind w:left="630" w:hanging="630"/>
      </w:pPr>
      <w:r w:rsidRPr="00A541BE">
        <w:t>Thibault, K. M., and J. H. Brown. 2008. Impact of an extreme climatic event on community assembly. Proceedings of the National Academy of Sciences of the United States of America 105:3410–3415.</w:t>
      </w:r>
    </w:p>
    <w:p w14:paraId="78FB2487" w14:textId="77777777" w:rsidR="00A541BE" w:rsidRPr="00A541BE" w:rsidRDefault="00A541BE" w:rsidP="001B4244">
      <w:pPr>
        <w:ind w:left="630" w:hanging="630"/>
      </w:pPr>
      <w:r w:rsidRPr="00A541BE">
        <w:t>Thibault, K. M., S. K. M. Ernest, and J. H. Brown. 2010. Redundant or complementary? Impact of a colonizing species on community structure and function. Oikos 119:1719–1726.</w:t>
      </w:r>
    </w:p>
    <w:p w14:paraId="55B54714" w14:textId="77777777" w:rsidR="00A541BE" w:rsidRPr="00A541BE" w:rsidRDefault="00A541BE" w:rsidP="001B4244">
      <w:pPr>
        <w:ind w:left="630" w:hanging="630"/>
      </w:pPr>
      <w:r w:rsidRPr="00A541BE">
        <w:t xml:space="preserve">Van </w:t>
      </w:r>
      <w:proofErr w:type="spellStart"/>
      <w:r w:rsidRPr="00A541BE">
        <w:t>Valen</w:t>
      </w:r>
      <w:proofErr w:type="spellEnd"/>
      <w:r w:rsidRPr="00A541BE">
        <w:t>, L. 1973. A new evolutionary law. Evolutionary Theory 1:1–30.</w:t>
      </w:r>
    </w:p>
    <w:p w14:paraId="2674A3CF" w14:textId="77777777" w:rsidR="00A541BE" w:rsidRPr="00A541BE" w:rsidRDefault="00A541BE" w:rsidP="001B4244">
      <w:pPr>
        <w:ind w:left="630" w:hanging="630"/>
      </w:pPr>
      <w:r w:rsidRPr="00A541BE">
        <w:t>Walker, B. 1995. Conserving Biological Diversity through Ecosystem Resilience. Conservation Biology 9:747–752.</w:t>
      </w:r>
    </w:p>
    <w:p w14:paraId="63BCF1FF" w14:textId="77777777" w:rsidR="00A541BE" w:rsidRPr="00A541BE" w:rsidRDefault="00A541BE" w:rsidP="001B4244">
      <w:pPr>
        <w:ind w:left="630" w:hanging="630"/>
      </w:pPr>
      <w:r w:rsidRPr="00A541BE">
        <w:t>Walker, B. H. 1992. Biodiversity and Ecological Redundancy. Conservation Biology 6:18–23.</w:t>
      </w:r>
    </w:p>
    <w:p w14:paraId="629CAD82" w14:textId="77777777" w:rsidR="00A541BE" w:rsidRPr="00A541BE" w:rsidRDefault="00A541BE" w:rsidP="001B4244">
      <w:pPr>
        <w:ind w:left="630" w:hanging="630"/>
      </w:pPr>
      <w:r w:rsidRPr="00A541BE">
        <w:t>White, E. P., S. K. M. Ernest, and K. M. Thibault. 2004. Trade‐offs in Community Properties through Time in a Desert Rodent Community. The American Naturalist 164:670–676.</w:t>
      </w:r>
    </w:p>
    <w:p w14:paraId="2FB94751" w14:textId="77777777" w:rsidR="00A541BE" w:rsidRPr="00A541BE" w:rsidRDefault="00A541BE" w:rsidP="001B4244">
      <w:pPr>
        <w:ind w:left="630" w:hanging="630"/>
      </w:pPr>
      <w:r w:rsidRPr="00A541BE">
        <w:t>Williams, J. W., and S. T. Jackson. 2007. Novel climates, no-analog communities, and ecological surprises. Frontiers in Ecology and the Environment 5:475–482.</w:t>
      </w:r>
    </w:p>
    <w:p w14:paraId="0000004C" w14:textId="67FD53BE" w:rsidR="0014228D" w:rsidRDefault="0014228D" w:rsidP="001B4244">
      <w:pPr>
        <w:ind w:left="630" w:hanging="630"/>
        <w:sectPr w:rsidR="0014228D">
          <w:pgSz w:w="12240" w:h="15840"/>
          <w:pgMar w:top="1440" w:right="1440" w:bottom="1440" w:left="1440" w:header="720" w:footer="720" w:gutter="0"/>
          <w:cols w:space="720"/>
        </w:sectPr>
      </w:pPr>
    </w:p>
    <w:p w14:paraId="0000004D" w14:textId="77777777" w:rsidR="0014228D" w:rsidRDefault="004D2FE6">
      <w:pPr>
        <w:pStyle w:val="Heading1"/>
      </w:pPr>
      <w:r>
        <w:lastRenderedPageBreak/>
        <w:t>F</w:t>
      </w:r>
      <w:r>
        <w:t>igure legends</w:t>
      </w:r>
    </w:p>
    <w:p w14:paraId="0000004E" w14:textId="77777777" w:rsidR="0014228D" w:rsidRDefault="004D2FE6">
      <w:pPr>
        <w:pBdr>
          <w:top w:val="nil"/>
          <w:left w:val="nil"/>
          <w:bottom w:val="nil"/>
          <w:right w:val="nil"/>
          <w:between w:val="nil"/>
        </w:pBdr>
        <w:rPr>
          <w:color w:val="000000"/>
        </w:rPr>
      </w:pPr>
      <w:r>
        <w:rPr>
          <w:b/>
          <w:color w:val="000000"/>
        </w:rPr>
        <w:t>Figure 1.</w:t>
      </w:r>
      <w:r>
        <w:rPr>
          <w:color w:val="000000"/>
        </w:rPr>
        <w:t xml:space="preserve"> Dynamics of energy use and rodent community composition over time. Lines represent 6-month moving averages of energetic compensation (a), the ratio of energy use on exclosure plots to control plots (b), and the share of community energy use accounted for </w:t>
      </w:r>
      <w:r>
        <w:rPr>
          <w:color w:val="000000"/>
        </w:rPr>
        <w:t xml:space="preserve">by kangaroo rats on control plots (c), and by </w:t>
      </w:r>
      <w:r>
        <w:rPr>
          <w:i/>
          <w:color w:val="000000"/>
        </w:rPr>
        <w:t xml:space="preserve">C. </w:t>
      </w:r>
      <w:proofErr w:type="spellStart"/>
      <w:r>
        <w:rPr>
          <w:i/>
          <w:color w:val="000000"/>
        </w:rPr>
        <w:t>baileyi</w:t>
      </w:r>
      <w:proofErr w:type="spellEnd"/>
      <w:r>
        <w:rPr>
          <w:color w:val="000000"/>
        </w:rPr>
        <w:t xml:space="preserve"> (d), on control (gold) and exclosure (blue) plots. Dotted vertical lines mark the boundaries between time periods used for statistical analysis. Horizontal lines are time-period estimates from genera</w:t>
      </w:r>
      <w:r>
        <w:rPr>
          <w:color w:val="000000"/>
        </w:rPr>
        <w:t xml:space="preserve">lized least squares (a, b) and generalized linear (c, d) models, and the semitransparent envelopes mark the 95% confidence or credible intervals. </w:t>
      </w:r>
    </w:p>
    <w:p w14:paraId="0000004F" w14:textId="77777777" w:rsidR="0014228D" w:rsidRDefault="004D2FE6">
      <w:pPr>
        <w:pBdr>
          <w:top w:val="nil"/>
          <w:left w:val="nil"/>
          <w:bottom w:val="nil"/>
          <w:right w:val="nil"/>
          <w:between w:val="nil"/>
        </w:pBdr>
        <w:ind w:firstLine="720"/>
        <w:rPr>
          <w:color w:val="000000"/>
        </w:rPr>
      </w:pPr>
      <w:r>
        <w:br w:type="page"/>
      </w:r>
    </w:p>
    <w:p w14:paraId="00000050" w14:textId="77777777" w:rsidR="0014228D" w:rsidRDefault="004D2FE6">
      <w:pPr>
        <w:pStyle w:val="Heading1"/>
      </w:pPr>
      <w:r>
        <w:lastRenderedPageBreak/>
        <w:t>Figure 1</w:t>
      </w:r>
    </w:p>
    <w:p w14:paraId="00000051" w14:textId="77777777" w:rsidR="0014228D" w:rsidRDefault="004D2FE6">
      <w:pPr>
        <w:spacing w:line="240" w:lineRule="auto"/>
      </w:pPr>
      <w:r>
        <w:rPr>
          <w:noProof/>
        </w:rPr>
        <w:drawing>
          <wp:inline distT="0" distB="0" distL="0" distR="0" wp14:anchorId="11D94675" wp14:editId="57709EBD">
            <wp:extent cx="4741333" cy="7112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741333" cy="7112000"/>
                    </a:xfrm>
                    <a:prstGeom prst="rect">
                      <a:avLst/>
                    </a:prstGeom>
                    <a:ln/>
                  </pic:spPr>
                </pic:pic>
              </a:graphicData>
            </a:graphic>
          </wp:inline>
        </w:drawing>
      </w:r>
    </w:p>
    <w:p w14:paraId="00000052" w14:textId="77777777" w:rsidR="0014228D" w:rsidRDefault="0014228D">
      <w:pPr>
        <w:spacing w:line="240" w:lineRule="auto"/>
      </w:pPr>
    </w:p>
    <w:p w14:paraId="00000053" w14:textId="77777777" w:rsidR="0014228D" w:rsidRDefault="0014228D"/>
    <w:sectPr w:rsidR="0014228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26FC3" w14:textId="77777777" w:rsidR="004D2FE6" w:rsidRDefault="004D2FE6">
      <w:pPr>
        <w:spacing w:line="240" w:lineRule="auto"/>
      </w:pPr>
      <w:r>
        <w:separator/>
      </w:r>
    </w:p>
  </w:endnote>
  <w:endnote w:type="continuationSeparator" w:id="0">
    <w:p w14:paraId="5CB77F54" w14:textId="77777777" w:rsidR="004D2FE6" w:rsidRDefault="004D2F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E547A" w14:textId="77777777" w:rsidR="004D2FE6" w:rsidRDefault="004D2FE6">
      <w:pPr>
        <w:spacing w:line="240" w:lineRule="auto"/>
      </w:pPr>
      <w:r>
        <w:separator/>
      </w:r>
    </w:p>
  </w:footnote>
  <w:footnote w:type="continuationSeparator" w:id="0">
    <w:p w14:paraId="7EACE63E" w14:textId="77777777" w:rsidR="004D2FE6" w:rsidRDefault="004D2F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6" w14:textId="77777777" w:rsidR="0014228D" w:rsidRDefault="004D2FE6">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0000057" w14:textId="77777777" w:rsidR="0014228D" w:rsidRDefault="0014228D">
    <w:pPr>
      <w:pBdr>
        <w:top w:val="nil"/>
        <w:left w:val="nil"/>
        <w:bottom w:val="nil"/>
        <w:right w:val="nil"/>
        <w:between w:val="nil"/>
      </w:pBdr>
      <w:tabs>
        <w:tab w:val="center" w:pos="4680"/>
        <w:tab w:val="right" w:pos="9360"/>
      </w:tabs>
      <w:spacing w:line="240" w:lineRule="auto"/>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4" w14:textId="7C143EFA" w:rsidR="0014228D" w:rsidRDefault="004D2FE6">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A651EB">
      <w:rPr>
        <w:noProof/>
        <w:color w:val="000000"/>
      </w:rPr>
      <w:t>1</w:t>
    </w:r>
    <w:r>
      <w:rPr>
        <w:color w:val="000000"/>
      </w:rPr>
      <w:fldChar w:fldCharType="end"/>
    </w:r>
  </w:p>
  <w:p w14:paraId="00000055" w14:textId="77777777" w:rsidR="0014228D" w:rsidRDefault="0014228D">
    <w:pPr>
      <w:pBdr>
        <w:top w:val="nil"/>
        <w:left w:val="nil"/>
        <w:bottom w:val="nil"/>
        <w:right w:val="nil"/>
        <w:between w:val="nil"/>
      </w:pBdr>
      <w:tabs>
        <w:tab w:val="center" w:pos="4680"/>
        <w:tab w:val="right" w:pos="9360"/>
      </w:tabs>
      <w:spacing w:line="240" w:lineRule="auto"/>
      <w:ind w:right="360"/>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28D"/>
    <w:rsid w:val="000D7C38"/>
    <w:rsid w:val="000F0FF1"/>
    <w:rsid w:val="0014228D"/>
    <w:rsid w:val="00197E1C"/>
    <w:rsid w:val="001B4244"/>
    <w:rsid w:val="001C6184"/>
    <w:rsid w:val="001F362C"/>
    <w:rsid w:val="002002AD"/>
    <w:rsid w:val="002C69CC"/>
    <w:rsid w:val="002D0635"/>
    <w:rsid w:val="003220B8"/>
    <w:rsid w:val="00340635"/>
    <w:rsid w:val="003C702C"/>
    <w:rsid w:val="003E74A7"/>
    <w:rsid w:val="0043135B"/>
    <w:rsid w:val="004D2FE6"/>
    <w:rsid w:val="005B1DA0"/>
    <w:rsid w:val="005F107C"/>
    <w:rsid w:val="006B5E8C"/>
    <w:rsid w:val="007C2779"/>
    <w:rsid w:val="007E0CF8"/>
    <w:rsid w:val="009C0045"/>
    <w:rsid w:val="00A12B54"/>
    <w:rsid w:val="00A541BE"/>
    <w:rsid w:val="00A651EB"/>
    <w:rsid w:val="00AB27AA"/>
    <w:rsid w:val="00AE66A3"/>
    <w:rsid w:val="00B03539"/>
    <w:rsid w:val="00BF3677"/>
    <w:rsid w:val="00C41DA7"/>
    <w:rsid w:val="00C547F3"/>
    <w:rsid w:val="00DA3923"/>
    <w:rsid w:val="00E10E30"/>
    <w:rsid w:val="00E96888"/>
    <w:rsid w:val="00EE0207"/>
    <w:rsid w:val="00FA431B"/>
    <w:rsid w:val="00FB439A"/>
    <w:rsid w:val="00FF5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A58A00"/>
  <w15:docId w15:val="{CE4D11E4-CCB4-7840-A518-5B2C7F7D9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rPr>
  </w:style>
  <w:style w:type="paragraph" w:styleId="Heading2">
    <w:name w:val="heading 2"/>
    <w:basedOn w:val="Normal"/>
    <w:next w:val="Normal"/>
    <w:uiPriority w:val="9"/>
    <w:unhideWhenUsed/>
    <w:qFormat/>
    <w:pPr>
      <w:outlineLvl w:val="1"/>
    </w:pPr>
    <w:rPr>
      <w:i/>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37717D"/>
    <w:rPr>
      <w:b/>
      <w:bCs/>
    </w:rPr>
  </w:style>
  <w:style w:type="character" w:customStyle="1" w:styleId="CommentSubjectChar">
    <w:name w:val="Comment Subject Char"/>
    <w:basedOn w:val="CommentTextChar"/>
    <w:link w:val="CommentSubject"/>
    <w:uiPriority w:val="99"/>
    <w:semiHidden/>
    <w:rsid w:val="0037717D"/>
    <w:rPr>
      <w:b/>
      <w:bCs/>
      <w:sz w:val="20"/>
      <w:szCs w:val="20"/>
    </w:rPr>
  </w:style>
  <w:style w:type="paragraph" w:styleId="NormalWeb">
    <w:name w:val="Normal (Web)"/>
    <w:basedOn w:val="Normal"/>
    <w:uiPriority w:val="99"/>
    <w:semiHidden/>
    <w:unhideWhenUsed/>
    <w:rsid w:val="00D65669"/>
    <w:pPr>
      <w:spacing w:before="100" w:beforeAutospacing="1" w:after="100" w:afterAutospacing="1"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99179">
      <w:bodyDiv w:val="1"/>
      <w:marLeft w:val="0"/>
      <w:marRight w:val="0"/>
      <w:marTop w:val="0"/>
      <w:marBottom w:val="0"/>
      <w:divBdr>
        <w:top w:val="none" w:sz="0" w:space="0" w:color="auto"/>
        <w:left w:val="none" w:sz="0" w:space="0" w:color="auto"/>
        <w:bottom w:val="none" w:sz="0" w:space="0" w:color="auto"/>
        <w:right w:val="none" w:sz="0" w:space="0" w:color="auto"/>
      </w:divBdr>
      <w:divsChild>
        <w:div w:id="1017542051">
          <w:marLeft w:val="480"/>
          <w:marRight w:val="0"/>
          <w:marTop w:val="0"/>
          <w:marBottom w:val="0"/>
          <w:divBdr>
            <w:top w:val="none" w:sz="0" w:space="0" w:color="auto"/>
            <w:left w:val="none" w:sz="0" w:space="0" w:color="auto"/>
            <w:bottom w:val="none" w:sz="0" w:space="0" w:color="auto"/>
            <w:right w:val="none" w:sz="0" w:space="0" w:color="auto"/>
          </w:divBdr>
          <w:divsChild>
            <w:div w:id="1441411437">
              <w:marLeft w:val="0"/>
              <w:marRight w:val="0"/>
              <w:marTop w:val="0"/>
              <w:marBottom w:val="0"/>
              <w:divBdr>
                <w:top w:val="none" w:sz="0" w:space="0" w:color="auto"/>
                <w:left w:val="none" w:sz="0" w:space="0" w:color="auto"/>
                <w:bottom w:val="none" w:sz="0" w:space="0" w:color="auto"/>
                <w:right w:val="none" w:sz="0" w:space="0" w:color="auto"/>
              </w:divBdr>
            </w:div>
            <w:div w:id="1102913364">
              <w:marLeft w:val="0"/>
              <w:marRight w:val="0"/>
              <w:marTop w:val="0"/>
              <w:marBottom w:val="0"/>
              <w:divBdr>
                <w:top w:val="none" w:sz="0" w:space="0" w:color="auto"/>
                <w:left w:val="none" w:sz="0" w:space="0" w:color="auto"/>
                <w:bottom w:val="none" w:sz="0" w:space="0" w:color="auto"/>
                <w:right w:val="none" w:sz="0" w:space="0" w:color="auto"/>
              </w:divBdr>
            </w:div>
            <w:div w:id="1838644020">
              <w:marLeft w:val="0"/>
              <w:marRight w:val="0"/>
              <w:marTop w:val="0"/>
              <w:marBottom w:val="0"/>
              <w:divBdr>
                <w:top w:val="none" w:sz="0" w:space="0" w:color="auto"/>
                <w:left w:val="none" w:sz="0" w:space="0" w:color="auto"/>
                <w:bottom w:val="none" w:sz="0" w:space="0" w:color="auto"/>
                <w:right w:val="none" w:sz="0" w:space="0" w:color="auto"/>
              </w:divBdr>
            </w:div>
            <w:div w:id="684327630">
              <w:marLeft w:val="0"/>
              <w:marRight w:val="0"/>
              <w:marTop w:val="0"/>
              <w:marBottom w:val="0"/>
              <w:divBdr>
                <w:top w:val="none" w:sz="0" w:space="0" w:color="auto"/>
                <w:left w:val="none" w:sz="0" w:space="0" w:color="auto"/>
                <w:bottom w:val="none" w:sz="0" w:space="0" w:color="auto"/>
                <w:right w:val="none" w:sz="0" w:space="0" w:color="auto"/>
              </w:divBdr>
            </w:div>
            <w:div w:id="319969003">
              <w:marLeft w:val="0"/>
              <w:marRight w:val="0"/>
              <w:marTop w:val="0"/>
              <w:marBottom w:val="0"/>
              <w:divBdr>
                <w:top w:val="none" w:sz="0" w:space="0" w:color="auto"/>
                <w:left w:val="none" w:sz="0" w:space="0" w:color="auto"/>
                <w:bottom w:val="none" w:sz="0" w:space="0" w:color="auto"/>
                <w:right w:val="none" w:sz="0" w:space="0" w:color="auto"/>
              </w:divBdr>
            </w:div>
            <w:div w:id="133957563">
              <w:marLeft w:val="0"/>
              <w:marRight w:val="0"/>
              <w:marTop w:val="0"/>
              <w:marBottom w:val="0"/>
              <w:divBdr>
                <w:top w:val="none" w:sz="0" w:space="0" w:color="auto"/>
                <w:left w:val="none" w:sz="0" w:space="0" w:color="auto"/>
                <w:bottom w:val="none" w:sz="0" w:space="0" w:color="auto"/>
                <w:right w:val="none" w:sz="0" w:space="0" w:color="auto"/>
              </w:divBdr>
            </w:div>
            <w:div w:id="356320260">
              <w:marLeft w:val="0"/>
              <w:marRight w:val="0"/>
              <w:marTop w:val="0"/>
              <w:marBottom w:val="0"/>
              <w:divBdr>
                <w:top w:val="none" w:sz="0" w:space="0" w:color="auto"/>
                <w:left w:val="none" w:sz="0" w:space="0" w:color="auto"/>
                <w:bottom w:val="none" w:sz="0" w:space="0" w:color="auto"/>
                <w:right w:val="none" w:sz="0" w:space="0" w:color="auto"/>
              </w:divBdr>
            </w:div>
            <w:div w:id="179322325">
              <w:marLeft w:val="0"/>
              <w:marRight w:val="0"/>
              <w:marTop w:val="0"/>
              <w:marBottom w:val="0"/>
              <w:divBdr>
                <w:top w:val="none" w:sz="0" w:space="0" w:color="auto"/>
                <w:left w:val="none" w:sz="0" w:space="0" w:color="auto"/>
                <w:bottom w:val="none" w:sz="0" w:space="0" w:color="auto"/>
                <w:right w:val="none" w:sz="0" w:space="0" w:color="auto"/>
              </w:divBdr>
            </w:div>
            <w:div w:id="897016591">
              <w:marLeft w:val="0"/>
              <w:marRight w:val="0"/>
              <w:marTop w:val="0"/>
              <w:marBottom w:val="0"/>
              <w:divBdr>
                <w:top w:val="none" w:sz="0" w:space="0" w:color="auto"/>
                <w:left w:val="none" w:sz="0" w:space="0" w:color="auto"/>
                <w:bottom w:val="none" w:sz="0" w:space="0" w:color="auto"/>
                <w:right w:val="none" w:sz="0" w:space="0" w:color="auto"/>
              </w:divBdr>
            </w:div>
            <w:div w:id="1341931402">
              <w:marLeft w:val="0"/>
              <w:marRight w:val="0"/>
              <w:marTop w:val="0"/>
              <w:marBottom w:val="0"/>
              <w:divBdr>
                <w:top w:val="none" w:sz="0" w:space="0" w:color="auto"/>
                <w:left w:val="none" w:sz="0" w:space="0" w:color="auto"/>
                <w:bottom w:val="none" w:sz="0" w:space="0" w:color="auto"/>
                <w:right w:val="none" w:sz="0" w:space="0" w:color="auto"/>
              </w:divBdr>
            </w:div>
            <w:div w:id="890582946">
              <w:marLeft w:val="0"/>
              <w:marRight w:val="0"/>
              <w:marTop w:val="0"/>
              <w:marBottom w:val="0"/>
              <w:divBdr>
                <w:top w:val="none" w:sz="0" w:space="0" w:color="auto"/>
                <w:left w:val="none" w:sz="0" w:space="0" w:color="auto"/>
                <w:bottom w:val="none" w:sz="0" w:space="0" w:color="auto"/>
                <w:right w:val="none" w:sz="0" w:space="0" w:color="auto"/>
              </w:divBdr>
            </w:div>
            <w:div w:id="1634600779">
              <w:marLeft w:val="0"/>
              <w:marRight w:val="0"/>
              <w:marTop w:val="0"/>
              <w:marBottom w:val="0"/>
              <w:divBdr>
                <w:top w:val="none" w:sz="0" w:space="0" w:color="auto"/>
                <w:left w:val="none" w:sz="0" w:space="0" w:color="auto"/>
                <w:bottom w:val="none" w:sz="0" w:space="0" w:color="auto"/>
                <w:right w:val="none" w:sz="0" w:space="0" w:color="auto"/>
              </w:divBdr>
            </w:div>
            <w:div w:id="1265069509">
              <w:marLeft w:val="0"/>
              <w:marRight w:val="0"/>
              <w:marTop w:val="0"/>
              <w:marBottom w:val="0"/>
              <w:divBdr>
                <w:top w:val="none" w:sz="0" w:space="0" w:color="auto"/>
                <w:left w:val="none" w:sz="0" w:space="0" w:color="auto"/>
                <w:bottom w:val="none" w:sz="0" w:space="0" w:color="auto"/>
                <w:right w:val="none" w:sz="0" w:space="0" w:color="auto"/>
              </w:divBdr>
            </w:div>
            <w:div w:id="1058699579">
              <w:marLeft w:val="0"/>
              <w:marRight w:val="0"/>
              <w:marTop w:val="0"/>
              <w:marBottom w:val="0"/>
              <w:divBdr>
                <w:top w:val="none" w:sz="0" w:space="0" w:color="auto"/>
                <w:left w:val="none" w:sz="0" w:space="0" w:color="auto"/>
                <w:bottom w:val="none" w:sz="0" w:space="0" w:color="auto"/>
                <w:right w:val="none" w:sz="0" w:space="0" w:color="auto"/>
              </w:divBdr>
            </w:div>
            <w:div w:id="1953585149">
              <w:marLeft w:val="0"/>
              <w:marRight w:val="0"/>
              <w:marTop w:val="0"/>
              <w:marBottom w:val="0"/>
              <w:divBdr>
                <w:top w:val="none" w:sz="0" w:space="0" w:color="auto"/>
                <w:left w:val="none" w:sz="0" w:space="0" w:color="auto"/>
                <w:bottom w:val="none" w:sz="0" w:space="0" w:color="auto"/>
                <w:right w:val="none" w:sz="0" w:space="0" w:color="auto"/>
              </w:divBdr>
            </w:div>
            <w:div w:id="360857681">
              <w:marLeft w:val="0"/>
              <w:marRight w:val="0"/>
              <w:marTop w:val="0"/>
              <w:marBottom w:val="0"/>
              <w:divBdr>
                <w:top w:val="none" w:sz="0" w:space="0" w:color="auto"/>
                <w:left w:val="none" w:sz="0" w:space="0" w:color="auto"/>
                <w:bottom w:val="none" w:sz="0" w:space="0" w:color="auto"/>
                <w:right w:val="none" w:sz="0" w:space="0" w:color="auto"/>
              </w:divBdr>
            </w:div>
            <w:div w:id="276646870">
              <w:marLeft w:val="0"/>
              <w:marRight w:val="0"/>
              <w:marTop w:val="0"/>
              <w:marBottom w:val="0"/>
              <w:divBdr>
                <w:top w:val="none" w:sz="0" w:space="0" w:color="auto"/>
                <w:left w:val="none" w:sz="0" w:space="0" w:color="auto"/>
                <w:bottom w:val="none" w:sz="0" w:space="0" w:color="auto"/>
                <w:right w:val="none" w:sz="0" w:space="0" w:color="auto"/>
              </w:divBdr>
            </w:div>
            <w:div w:id="1561936591">
              <w:marLeft w:val="0"/>
              <w:marRight w:val="0"/>
              <w:marTop w:val="0"/>
              <w:marBottom w:val="0"/>
              <w:divBdr>
                <w:top w:val="none" w:sz="0" w:space="0" w:color="auto"/>
                <w:left w:val="none" w:sz="0" w:space="0" w:color="auto"/>
                <w:bottom w:val="none" w:sz="0" w:space="0" w:color="auto"/>
                <w:right w:val="none" w:sz="0" w:space="0" w:color="auto"/>
              </w:divBdr>
            </w:div>
            <w:div w:id="686324182">
              <w:marLeft w:val="0"/>
              <w:marRight w:val="0"/>
              <w:marTop w:val="0"/>
              <w:marBottom w:val="0"/>
              <w:divBdr>
                <w:top w:val="none" w:sz="0" w:space="0" w:color="auto"/>
                <w:left w:val="none" w:sz="0" w:space="0" w:color="auto"/>
                <w:bottom w:val="none" w:sz="0" w:space="0" w:color="auto"/>
                <w:right w:val="none" w:sz="0" w:space="0" w:color="auto"/>
              </w:divBdr>
            </w:div>
            <w:div w:id="950433442">
              <w:marLeft w:val="0"/>
              <w:marRight w:val="0"/>
              <w:marTop w:val="0"/>
              <w:marBottom w:val="0"/>
              <w:divBdr>
                <w:top w:val="none" w:sz="0" w:space="0" w:color="auto"/>
                <w:left w:val="none" w:sz="0" w:space="0" w:color="auto"/>
                <w:bottom w:val="none" w:sz="0" w:space="0" w:color="auto"/>
                <w:right w:val="none" w:sz="0" w:space="0" w:color="auto"/>
              </w:divBdr>
            </w:div>
            <w:div w:id="1540162769">
              <w:marLeft w:val="0"/>
              <w:marRight w:val="0"/>
              <w:marTop w:val="0"/>
              <w:marBottom w:val="0"/>
              <w:divBdr>
                <w:top w:val="none" w:sz="0" w:space="0" w:color="auto"/>
                <w:left w:val="none" w:sz="0" w:space="0" w:color="auto"/>
                <w:bottom w:val="none" w:sz="0" w:space="0" w:color="auto"/>
                <w:right w:val="none" w:sz="0" w:space="0" w:color="auto"/>
              </w:divBdr>
            </w:div>
            <w:div w:id="1393386450">
              <w:marLeft w:val="0"/>
              <w:marRight w:val="0"/>
              <w:marTop w:val="0"/>
              <w:marBottom w:val="0"/>
              <w:divBdr>
                <w:top w:val="none" w:sz="0" w:space="0" w:color="auto"/>
                <w:left w:val="none" w:sz="0" w:space="0" w:color="auto"/>
                <w:bottom w:val="none" w:sz="0" w:space="0" w:color="auto"/>
                <w:right w:val="none" w:sz="0" w:space="0" w:color="auto"/>
              </w:divBdr>
            </w:div>
            <w:div w:id="41249334">
              <w:marLeft w:val="0"/>
              <w:marRight w:val="0"/>
              <w:marTop w:val="0"/>
              <w:marBottom w:val="0"/>
              <w:divBdr>
                <w:top w:val="none" w:sz="0" w:space="0" w:color="auto"/>
                <w:left w:val="none" w:sz="0" w:space="0" w:color="auto"/>
                <w:bottom w:val="none" w:sz="0" w:space="0" w:color="auto"/>
                <w:right w:val="none" w:sz="0" w:space="0" w:color="auto"/>
              </w:divBdr>
            </w:div>
            <w:div w:id="868831611">
              <w:marLeft w:val="0"/>
              <w:marRight w:val="0"/>
              <w:marTop w:val="0"/>
              <w:marBottom w:val="0"/>
              <w:divBdr>
                <w:top w:val="none" w:sz="0" w:space="0" w:color="auto"/>
                <w:left w:val="none" w:sz="0" w:space="0" w:color="auto"/>
                <w:bottom w:val="none" w:sz="0" w:space="0" w:color="auto"/>
                <w:right w:val="none" w:sz="0" w:space="0" w:color="auto"/>
              </w:divBdr>
            </w:div>
            <w:div w:id="1775980882">
              <w:marLeft w:val="0"/>
              <w:marRight w:val="0"/>
              <w:marTop w:val="0"/>
              <w:marBottom w:val="0"/>
              <w:divBdr>
                <w:top w:val="none" w:sz="0" w:space="0" w:color="auto"/>
                <w:left w:val="none" w:sz="0" w:space="0" w:color="auto"/>
                <w:bottom w:val="none" w:sz="0" w:space="0" w:color="auto"/>
                <w:right w:val="none" w:sz="0" w:space="0" w:color="auto"/>
              </w:divBdr>
            </w:div>
            <w:div w:id="1278411327">
              <w:marLeft w:val="0"/>
              <w:marRight w:val="0"/>
              <w:marTop w:val="0"/>
              <w:marBottom w:val="0"/>
              <w:divBdr>
                <w:top w:val="none" w:sz="0" w:space="0" w:color="auto"/>
                <w:left w:val="none" w:sz="0" w:space="0" w:color="auto"/>
                <w:bottom w:val="none" w:sz="0" w:space="0" w:color="auto"/>
                <w:right w:val="none" w:sz="0" w:space="0" w:color="auto"/>
              </w:divBdr>
            </w:div>
            <w:div w:id="826092178">
              <w:marLeft w:val="0"/>
              <w:marRight w:val="0"/>
              <w:marTop w:val="0"/>
              <w:marBottom w:val="0"/>
              <w:divBdr>
                <w:top w:val="none" w:sz="0" w:space="0" w:color="auto"/>
                <w:left w:val="none" w:sz="0" w:space="0" w:color="auto"/>
                <w:bottom w:val="none" w:sz="0" w:space="0" w:color="auto"/>
                <w:right w:val="none" w:sz="0" w:space="0" w:color="auto"/>
              </w:divBdr>
            </w:div>
            <w:div w:id="1232235122">
              <w:marLeft w:val="0"/>
              <w:marRight w:val="0"/>
              <w:marTop w:val="0"/>
              <w:marBottom w:val="0"/>
              <w:divBdr>
                <w:top w:val="none" w:sz="0" w:space="0" w:color="auto"/>
                <w:left w:val="none" w:sz="0" w:space="0" w:color="auto"/>
                <w:bottom w:val="none" w:sz="0" w:space="0" w:color="auto"/>
                <w:right w:val="none" w:sz="0" w:space="0" w:color="auto"/>
              </w:divBdr>
            </w:div>
            <w:div w:id="934021817">
              <w:marLeft w:val="0"/>
              <w:marRight w:val="0"/>
              <w:marTop w:val="0"/>
              <w:marBottom w:val="0"/>
              <w:divBdr>
                <w:top w:val="none" w:sz="0" w:space="0" w:color="auto"/>
                <w:left w:val="none" w:sz="0" w:space="0" w:color="auto"/>
                <w:bottom w:val="none" w:sz="0" w:space="0" w:color="auto"/>
                <w:right w:val="none" w:sz="0" w:space="0" w:color="auto"/>
              </w:divBdr>
            </w:div>
            <w:div w:id="1924803508">
              <w:marLeft w:val="0"/>
              <w:marRight w:val="0"/>
              <w:marTop w:val="0"/>
              <w:marBottom w:val="0"/>
              <w:divBdr>
                <w:top w:val="none" w:sz="0" w:space="0" w:color="auto"/>
                <w:left w:val="none" w:sz="0" w:space="0" w:color="auto"/>
                <w:bottom w:val="none" w:sz="0" w:space="0" w:color="auto"/>
                <w:right w:val="none" w:sz="0" w:space="0" w:color="auto"/>
              </w:divBdr>
            </w:div>
            <w:div w:id="598946773">
              <w:marLeft w:val="0"/>
              <w:marRight w:val="0"/>
              <w:marTop w:val="0"/>
              <w:marBottom w:val="0"/>
              <w:divBdr>
                <w:top w:val="none" w:sz="0" w:space="0" w:color="auto"/>
                <w:left w:val="none" w:sz="0" w:space="0" w:color="auto"/>
                <w:bottom w:val="none" w:sz="0" w:space="0" w:color="auto"/>
                <w:right w:val="none" w:sz="0" w:space="0" w:color="auto"/>
              </w:divBdr>
            </w:div>
            <w:div w:id="36058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6519">
      <w:bodyDiv w:val="1"/>
      <w:marLeft w:val="0"/>
      <w:marRight w:val="0"/>
      <w:marTop w:val="0"/>
      <w:marBottom w:val="0"/>
      <w:divBdr>
        <w:top w:val="none" w:sz="0" w:space="0" w:color="auto"/>
        <w:left w:val="none" w:sz="0" w:space="0" w:color="auto"/>
        <w:bottom w:val="none" w:sz="0" w:space="0" w:color="auto"/>
        <w:right w:val="none" w:sz="0" w:space="0" w:color="auto"/>
      </w:divBdr>
      <w:divsChild>
        <w:div w:id="334263603">
          <w:marLeft w:val="480"/>
          <w:marRight w:val="0"/>
          <w:marTop w:val="0"/>
          <w:marBottom w:val="0"/>
          <w:divBdr>
            <w:top w:val="none" w:sz="0" w:space="0" w:color="auto"/>
            <w:left w:val="none" w:sz="0" w:space="0" w:color="auto"/>
            <w:bottom w:val="none" w:sz="0" w:space="0" w:color="auto"/>
            <w:right w:val="none" w:sz="0" w:space="0" w:color="auto"/>
          </w:divBdr>
          <w:divsChild>
            <w:div w:id="156552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0245">
      <w:bodyDiv w:val="1"/>
      <w:marLeft w:val="0"/>
      <w:marRight w:val="0"/>
      <w:marTop w:val="0"/>
      <w:marBottom w:val="0"/>
      <w:divBdr>
        <w:top w:val="none" w:sz="0" w:space="0" w:color="auto"/>
        <w:left w:val="none" w:sz="0" w:space="0" w:color="auto"/>
        <w:bottom w:val="none" w:sz="0" w:space="0" w:color="auto"/>
        <w:right w:val="none" w:sz="0" w:space="0" w:color="auto"/>
      </w:divBdr>
      <w:divsChild>
        <w:div w:id="177040384">
          <w:marLeft w:val="480"/>
          <w:marRight w:val="0"/>
          <w:marTop w:val="0"/>
          <w:marBottom w:val="0"/>
          <w:divBdr>
            <w:top w:val="none" w:sz="0" w:space="0" w:color="auto"/>
            <w:left w:val="none" w:sz="0" w:space="0" w:color="auto"/>
            <w:bottom w:val="none" w:sz="0" w:space="0" w:color="auto"/>
            <w:right w:val="none" w:sz="0" w:space="0" w:color="auto"/>
          </w:divBdr>
          <w:divsChild>
            <w:div w:id="64844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44008">
      <w:bodyDiv w:val="1"/>
      <w:marLeft w:val="0"/>
      <w:marRight w:val="0"/>
      <w:marTop w:val="0"/>
      <w:marBottom w:val="0"/>
      <w:divBdr>
        <w:top w:val="none" w:sz="0" w:space="0" w:color="auto"/>
        <w:left w:val="none" w:sz="0" w:space="0" w:color="auto"/>
        <w:bottom w:val="none" w:sz="0" w:space="0" w:color="auto"/>
        <w:right w:val="none" w:sz="0" w:space="0" w:color="auto"/>
      </w:divBdr>
      <w:divsChild>
        <w:div w:id="1966158857">
          <w:marLeft w:val="480"/>
          <w:marRight w:val="0"/>
          <w:marTop w:val="0"/>
          <w:marBottom w:val="0"/>
          <w:divBdr>
            <w:top w:val="none" w:sz="0" w:space="0" w:color="auto"/>
            <w:left w:val="none" w:sz="0" w:space="0" w:color="auto"/>
            <w:bottom w:val="none" w:sz="0" w:space="0" w:color="auto"/>
            <w:right w:val="none" w:sz="0" w:space="0" w:color="auto"/>
          </w:divBdr>
          <w:divsChild>
            <w:div w:id="127355835">
              <w:marLeft w:val="0"/>
              <w:marRight w:val="0"/>
              <w:marTop w:val="0"/>
              <w:marBottom w:val="0"/>
              <w:divBdr>
                <w:top w:val="none" w:sz="0" w:space="0" w:color="auto"/>
                <w:left w:val="none" w:sz="0" w:space="0" w:color="auto"/>
                <w:bottom w:val="none" w:sz="0" w:space="0" w:color="auto"/>
                <w:right w:val="none" w:sz="0" w:space="0" w:color="auto"/>
              </w:divBdr>
            </w:div>
            <w:div w:id="1775517984">
              <w:marLeft w:val="0"/>
              <w:marRight w:val="0"/>
              <w:marTop w:val="0"/>
              <w:marBottom w:val="0"/>
              <w:divBdr>
                <w:top w:val="none" w:sz="0" w:space="0" w:color="auto"/>
                <w:left w:val="none" w:sz="0" w:space="0" w:color="auto"/>
                <w:bottom w:val="none" w:sz="0" w:space="0" w:color="auto"/>
                <w:right w:val="none" w:sz="0" w:space="0" w:color="auto"/>
              </w:divBdr>
            </w:div>
            <w:div w:id="79446173">
              <w:marLeft w:val="0"/>
              <w:marRight w:val="0"/>
              <w:marTop w:val="0"/>
              <w:marBottom w:val="0"/>
              <w:divBdr>
                <w:top w:val="none" w:sz="0" w:space="0" w:color="auto"/>
                <w:left w:val="none" w:sz="0" w:space="0" w:color="auto"/>
                <w:bottom w:val="none" w:sz="0" w:space="0" w:color="auto"/>
                <w:right w:val="none" w:sz="0" w:space="0" w:color="auto"/>
              </w:divBdr>
            </w:div>
            <w:div w:id="1649555166">
              <w:marLeft w:val="0"/>
              <w:marRight w:val="0"/>
              <w:marTop w:val="0"/>
              <w:marBottom w:val="0"/>
              <w:divBdr>
                <w:top w:val="none" w:sz="0" w:space="0" w:color="auto"/>
                <w:left w:val="none" w:sz="0" w:space="0" w:color="auto"/>
                <w:bottom w:val="none" w:sz="0" w:space="0" w:color="auto"/>
                <w:right w:val="none" w:sz="0" w:space="0" w:color="auto"/>
              </w:divBdr>
            </w:div>
            <w:div w:id="1888373838">
              <w:marLeft w:val="0"/>
              <w:marRight w:val="0"/>
              <w:marTop w:val="0"/>
              <w:marBottom w:val="0"/>
              <w:divBdr>
                <w:top w:val="none" w:sz="0" w:space="0" w:color="auto"/>
                <w:left w:val="none" w:sz="0" w:space="0" w:color="auto"/>
                <w:bottom w:val="none" w:sz="0" w:space="0" w:color="auto"/>
                <w:right w:val="none" w:sz="0" w:space="0" w:color="auto"/>
              </w:divBdr>
            </w:div>
            <w:div w:id="1649281717">
              <w:marLeft w:val="0"/>
              <w:marRight w:val="0"/>
              <w:marTop w:val="0"/>
              <w:marBottom w:val="0"/>
              <w:divBdr>
                <w:top w:val="none" w:sz="0" w:space="0" w:color="auto"/>
                <w:left w:val="none" w:sz="0" w:space="0" w:color="auto"/>
                <w:bottom w:val="none" w:sz="0" w:space="0" w:color="auto"/>
                <w:right w:val="none" w:sz="0" w:space="0" w:color="auto"/>
              </w:divBdr>
            </w:div>
            <w:div w:id="1527140315">
              <w:marLeft w:val="0"/>
              <w:marRight w:val="0"/>
              <w:marTop w:val="0"/>
              <w:marBottom w:val="0"/>
              <w:divBdr>
                <w:top w:val="none" w:sz="0" w:space="0" w:color="auto"/>
                <w:left w:val="none" w:sz="0" w:space="0" w:color="auto"/>
                <w:bottom w:val="none" w:sz="0" w:space="0" w:color="auto"/>
                <w:right w:val="none" w:sz="0" w:space="0" w:color="auto"/>
              </w:divBdr>
            </w:div>
            <w:div w:id="565184171">
              <w:marLeft w:val="0"/>
              <w:marRight w:val="0"/>
              <w:marTop w:val="0"/>
              <w:marBottom w:val="0"/>
              <w:divBdr>
                <w:top w:val="none" w:sz="0" w:space="0" w:color="auto"/>
                <w:left w:val="none" w:sz="0" w:space="0" w:color="auto"/>
                <w:bottom w:val="none" w:sz="0" w:space="0" w:color="auto"/>
                <w:right w:val="none" w:sz="0" w:space="0" w:color="auto"/>
              </w:divBdr>
            </w:div>
            <w:div w:id="1586111968">
              <w:marLeft w:val="0"/>
              <w:marRight w:val="0"/>
              <w:marTop w:val="0"/>
              <w:marBottom w:val="0"/>
              <w:divBdr>
                <w:top w:val="none" w:sz="0" w:space="0" w:color="auto"/>
                <w:left w:val="none" w:sz="0" w:space="0" w:color="auto"/>
                <w:bottom w:val="none" w:sz="0" w:space="0" w:color="auto"/>
                <w:right w:val="none" w:sz="0" w:space="0" w:color="auto"/>
              </w:divBdr>
            </w:div>
            <w:div w:id="533202320">
              <w:marLeft w:val="0"/>
              <w:marRight w:val="0"/>
              <w:marTop w:val="0"/>
              <w:marBottom w:val="0"/>
              <w:divBdr>
                <w:top w:val="none" w:sz="0" w:space="0" w:color="auto"/>
                <w:left w:val="none" w:sz="0" w:space="0" w:color="auto"/>
                <w:bottom w:val="none" w:sz="0" w:space="0" w:color="auto"/>
                <w:right w:val="none" w:sz="0" w:space="0" w:color="auto"/>
              </w:divBdr>
            </w:div>
            <w:div w:id="1657765252">
              <w:marLeft w:val="0"/>
              <w:marRight w:val="0"/>
              <w:marTop w:val="0"/>
              <w:marBottom w:val="0"/>
              <w:divBdr>
                <w:top w:val="none" w:sz="0" w:space="0" w:color="auto"/>
                <w:left w:val="none" w:sz="0" w:space="0" w:color="auto"/>
                <w:bottom w:val="none" w:sz="0" w:space="0" w:color="auto"/>
                <w:right w:val="none" w:sz="0" w:space="0" w:color="auto"/>
              </w:divBdr>
            </w:div>
            <w:div w:id="1736513720">
              <w:marLeft w:val="0"/>
              <w:marRight w:val="0"/>
              <w:marTop w:val="0"/>
              <w:marBottom w:val="0"/>
              <w:divBdr>
                <w:top w:val="none" w:sz="0" w:space="0" w:color="auto"/>
                <w:left w:val="none" w:sz="0" w:space="0" w:color="auto"/>
                <w:bottom w:val="none" w:sz="0" w:space="0" w:color="auto"/>
                <w:right w:val="none" w:sz="0" w:space="0" w:color="auto"/>
              </w:divBdr>
            </w:div>
            <w:div w:id="1597136397">
              <w:marLeft w:val="0"/>
              <w:marRight w:val="0"/>
              <w:marTop w:val="0"/>
              <w:marBottom w:val="0"/>
              <w:divBdr>
                <w:top w:val="none" w:sz="0" w:space="0" w:color="auto"/>
                <w:left w:val="none" w:sz="0" w:space="0" w:color="auto"/>
                <w:bottom w:val="none" w:sz="0" w:space="0" w:color="auto"/>
                <w:right w:val="none" w:sz="0" w:space="0" w:color="auto"/>
              </w:divBdr>
            </w:div>
            <w:div w:id="777069022">
              <w:marLeft w:val="0"/>
              <w:marRight w:val="0"/>
              <w:marTop w:val="0"/>
              <w:marBottom w:val="0"/>
              <w:divBdr>
                <w:top w:val="none" w:sz="0" w:space="0" w:color="auto"/>
                <w:left w:val="none" w:sz="0" w:space="0" w:color="auto"/>
                <w:bottom w:val="none" w:sz="0" w:space="0" w:color="auto"/>
                <w:right w:val="none" w:sz="0" w:space="0" w:color="auto"/>
              </w:divBdr>
            </w:div>
            <w:div w:id="1337150593">
              <w:marLeft w:val="0"/>
              <w:marRight w:val="0"/>
              <w:marTop w:val="0"/>
              <w:marBottom w:val="0"/>
              <w:divBdr>
                <w:top w:val="none" w:sz="0" w:space="0" w:color="auto"/>
                <w:left w:val="none" w:sz="0" w:space="0" w:color="auto"/>
                <w:bottom w:val="none" w:sz="0" w:space="0" w:color="auto"/>
                <w:right w:val="none" w:sz="0" w:space="0" w:color="auto"/>
              </w:divBdr>
            </w:div>
            <w:div w:id="455028113">
              <w:marLeft w:val="0"/>
              <w:marRight w:val="0"/>
              <w:marTop w:val="0"/>
              <w:marBottom w:val="0"/>
              <w:divBdr>
                <w:top w:val="none" w:sz="0" w:space="0" w:color="auto"/>
                <w:left w:val="none" w:sz="0" w:space="0" w:color="auto"/>
                <w:bottom w:val="none" w:sz="0" w:space="0" w:color="auto"/>
                <w:right w:val="none" w:sz="0" w:space="0" w:color="auto"/>
              </w:divBdr>
            </w:div>
            <w:div w:id="994334254">
              <w:marLeft w:val="0"/>
              <w:marRight w:val="0"/>
              <w:marTop w:val="0"/>
              <w:marBottom w:val="0"/>
              <w:divBdr>
                <w:top w:val="none" w:sz="0" w:space="0" w:color="auto"/>
                <w:left w:val="none" w:sz="0" w:space="0" w:color="auto"/>
                <w:bottom w:val="none" w:sz="0" w:space="0" w:color="auto"/>
                <w:right w:val="none" w:sz="0" w:space="0" w:color="auto"/>
              </w:divBdr>
            </w:div>
            <w:div w:id="1074157120">
              <w:marLeft w:val="0"/>
              <w:marRight w:val="0"/>
              <w:marTop w:val="0"/>
              <w:marBottom w:val="0"/>
              <w:divBdr>
                <w:top w:val="none" w:sz="0" w:space="0" w:color="auto"/>
                <w:left w:val="none" w:sz="0" w:space="0" w:color="auto"/>
                <w:bottom w:val="none" w:sz="0" w:space="0" w:color="auto"/>
                <w:right w:val="none" w:sz="0" w:space="0" w:color="auto"/>
              </w:divBdr>
            </w:div>
            <w:div w:id="2006860996">
              <w:marLeft w:val="0"/>
              <w:marRight w:val="0"/>
              <w:marTop w:val="0"/>
              <w:marBottom w:val="0"/>
              <w:divBdr>
                <w:top w:val="none" w:sz="0" w:space="0" w:color="auto"/>
                <w:left w:val="none" w:sz="0" w:space="0" w:color="auto"/>
                <w:bottom w:val="none" w:sz="0" w:space="0" w:color="auto"/>
                <w:right w:val="none" w:sz="0" w:space="0" w:color="auto"/>
              </w:divBdr>
            </w:div>
            <w:div w:id="1104154215">
              <w:marLeft w:val="0"/>
              <w:marRight w:val="0"/>
              <w:marTop w:val="0"/>
              <w:marBottom w:val="0"/>
              <w:divBdr>
                <w:top w:val="none" w:sz="0" w:space="0" w:color="auto"/>
                <w:left w:val="none" w:sz="0" w:space="0" w:color="auto"/>
                <w:bottom w:val="none" w:sz="0" w:space="0" w:color="auto"/>
                <w:right w:val="none" w:sz="0" w:space="0" w:color="auto"/>
              </w:divBdr>
            </w:div>
            <w:div w:id="466944334">
              <w:marLeft w:val="0"/>
              <w:marRight w:val="0"/>
              <w:marTop w:val="0"/>
              <w:marBottom w:val="0"/>
              <w:divBdr>
                <w:top w:val="none" w:sz="0" w:space="0" w:color="auto"/>
                <w:left w:val="none" w:sz="0" w:space="0" w:color="auto"/>
                <w:bottom w:val="none" w:sz="0" w:space="0" w:color="auto"/>
                <w:right w:val="none" w:sz="0" w:space="0" w:color="auto"/>
              </w:divBdr>
            </w:div>
            <w:div w:id="288440948">
              <w:marLeft w:val="0"/>
              <w:marRight w:val="0"/>
              <w:marTop w:val="0"/>
              <w:marBottom w:val="0"/>
              <w:divBdr>
                <w:top w:val="none" w:sz="0" w:space="0" w:color="auto"/>
                <w:left w:val="none" w:sz="0" w:space="0" w:color="auto"/>
                <w:bottom w:val="none" w:sz="0" w:space="0" w:color="auto"/>
                <w:right w:val="none" w:sz="0" w:space="0" w:color="auto"/>
              </w:divBdr>
            </w:div>
            <w:div w:id="1849251832">
              <w:marLeft w:val="0"/>
              <w:marRight w:val="0"/>
              <w:marTop w:val="0"/>
              <w:marBottom w:val="0"/>
              <w:divBdr>
                <w:top w:val="none" w:sz="0" w:space="0" w:color="auto"/>
                <w:left w:val="none" w:sz="0" w:space="0" w:color="auto"/>
                <w:bottom w:val="none" w:sz="0" w:space="0" w:color="auto"/>
                <w:right w:val="none" w:sz="0" w:space="0" w:color="auto"/>
              </w:divBdr>
            </w:div>
            <w:div w:id="2000233033">
              <w:marLeft w:val="0"/>
              <w:marRight w:val="0"/>
              <w:marTop w:val="0"/>
              <w:marBottom w:val="0"/>
              <w:divBdr>
                <w:top w:val="none" w:sz="0" w:space="0" w:color="auto"/>
                <w:left w:val="none" w:sz="0" w:space="0" w:color="auto"/>
                <w:bottom w:val="none" w:sz="0" w:space="0" w:color="auto"/>
                <w:right w:val="none" w:sz="0" w:space="0" w:color="auto"/>
              </w:divBdr>
            </w:div>
            <w:div w:id="1693992690">
              <w:marLeft w:val="0"/>
              <w:marRight w:val="0"/>
              <w:marTop w:val="0"/>
              <w:marBottom w:val="0"/>
              <w:divBdr>
                <w:top w:val="none" w:sz="0" w:space="0" w:color="auto"/>
                <w:left w:val="none" w:sz="0" w:space="0" w:color="auto"/>
                <w:bottom w:val="none" w:sz="0" w:space="0" w:color="auto"/>
                <w:right w:val="none" w:sz="0" w:space="0" w:color="auto"/>
              </w:divBdr>
            </w:div>
            <w:div w:id="1520004512">
              <w:marLeft w:val="0"/>
              <w:marRight w:val="0"/>
              <w:marTop w:val="0"/>
              <w:marBottom w:val="0"/>
              <w:divBdr>
                <w:top w:val="none" w:sz="0" w:space="0" w:color="auto"/>
                <w:left w:val="none" w:sz="0" w:space="0" w:color="auto"/>
                <w:bottom w:val="none" w:sz="0" w:space="0" w:color="auto"/>
                <w:right w:val="none" w:sz="0" w:space="0" w:color="auto"/>
              </w:divBdr>
            </w:div>
            <w:div w:id="996691909">
              <w:marLeft w:val="0"/>
              <w:marRight w:val="0"/>
              <w:marTop w:val="0"/>
              <w:marBottom w:val="0"/>
              <w:divBdr>
                <w:top w:val="none" w:sz="0" w:space="0" w:color="auto"/>
                <w:left w:val="none" w:sz="0" w:space="0" w:color="auto"/>
                <w:bottom w:val="none" w:sz="0" w:space="0" w:color="auto"/>
                <w:right w:val="none" w:sz="0" w:space="0" w:color="auto"/>
              </w:divBdr>
            </w:div>
            <w:div w:id="1409423634">
              <w:marLeft w:val="0"/>
              <w:marRight w:val="0"/>
              <w:marTop w:val="0"/>
              <w:marBottom w:val="0"/>
              <w:divBdr>
                <w:top w:val="none" w:sz="0" w:space="0" w:color="auto"/>
                <w:left w:val="none" w:sz="0" w:space="0" w:color="auto"/>
                <w:bottom w:val="none" w:sz="0" w:space="0" w:color="auto"/>
                <w:right w:val="none" w:sz="0" w:space="0" w:color="auto"/>
              </w:divBdr>
            </w:div>
            <w:div w:id="1396973146">
              <w:marLeft w:val="0"/>
              <w:marRight w:val="0"/>
              <w:marTop w:val="0"/>
              <w:marBottom w:val="0"/>
              <w:divBdr>
                <w:top w:val="none" w:sz="0" w:space="0" w:color="auto"/>
                <w:left w:val="none" w:sz="0" w:space="0" w:color="auto"/>
                <w:bottom w:val="none" w:sz="0" w:space="0" w:color="auto"/>
                <w:right w:val="none" w:sz="0" w:space="0" w:color="auto"/>
              </w:divBdr>
            </w:div>
            <w:div w:id="30418766">
              <w:marLeft w:val="0"/>
              <w:marRight w:val="0"/>
              <w:marTop w:val="0"/>
              <w:marBottom w:val="0"/>
              <w:divBdr>
                <w:top w:val="none" w:sz="0" w:space="0" w:color="auto"/>
                <w:left w:val="none" w:sz="0" w:space="0" w:color="auto"/>
                <w:bottom w:val="none" w:sz="0" w:space="0" w:color="auto"/>
                <w:right w:val="none" w:sz="0" w:space="0" w:color="auto"/>
              </w:divBdr>
            </w:div>
            <w:div w:id="1864318575">
              <w:marLeft w:val="0"/>
              <w:marRight w:val="0"/>
              <w:marTop w:val="0"/>
              <w:marBottom w:val="0"/>
              <w:divBdr>
                <w:top w:val="none" w:sz="0" w:space="0" w:color="auto"/>
                <w:left w:val="none" w:sz="0" w:space="0" w:color="auto"/>
                <w:bottom w:val="none" w:sz="0" w:space="0" w:color="auto"/>
                <w:right w:val="none" w:sz="0" w:space="0" w:color="auto"/>
              </w:divBdr>
            </w:div>
            <w:div w:id="112323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dTwPh2wraG1ryT07Y7TNoaxWwg==">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20</Pages>
  <Words>5018</Words>
  <Characters>28604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Renata M. Diaz</cp:lastModifiedBy>
  <cp:revision>30</cp:revision>
  <dcterms:created xsi:type="dcterms:W3CDTF">2021-09-24T20:08:00Z</dcterms:created>
  <dcterms:modified xsi:type="dcterms:W3CDTF">2021-09-30T21:30:00Z</dcterms:modified>
</cp:coreProperties>
</file>